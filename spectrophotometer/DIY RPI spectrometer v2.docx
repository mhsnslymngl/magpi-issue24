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9A5" w:rsidRDefault="003E6F6F" w:rsidP="002A3AA2">
      <w:pPr>
        <w:jc w:val="center"/>
        <w:rPr>
          <w:b/>
          <w:u w:val="single"/>
        </w:rPr>
      </w:pPr>
      <w:r w:rsidRPr="002A3AA2">
        <w:rPr>
          <w:b/>
          <w:u w:val="single"/>
        </w:rPr>
        <w:t>DIY Chemistry lab: building a</w:t>
      </w:r>
      <w:r w:rsidR="00502848" w:rsidRPr="002A3AA2">
        <w:rPr>
          <w:b/>
          <w:u w:val="single"/>
        </w:rPr>
        <w:t xml:space="preserve"> spectro</w:t>
      </w:r>
      <w:r w:rsidRPr="002A3AA2">
        <w:rPr>
          <w:b/>
          <w:u w:val="single"/>
        </w:rPr>
        <w:t>photometer</w:t>
      </w:r>
    </w:p>
    <w:p w:rsidR="0074145C" w:rsidRPr="0074145C" w:rsidRDefault="0074145C" w:rsidP="002A3AA2">
      <w:pPr>
        <w:jc w:val="center"/>
        <w:rPr>
          <w:i/>
        </w:rPr>
      </w:pPr>
      <w:r w:rsidRPr="0074145C">
        <w:rPr>
          <w:i/>
        </w:rPr>
        <w:t xml:space="preserve">by Robert J. </w:t>
      </w:r>
      <w:proofErr w:type="spellStart"/>
      <w:r w:rsidRPr="0074145C">
        <w:rPr>
          <w:i/>
        </w:rPr>
        <w:t>LeSuer</w:t>
      </w:r>
      <w:proofErr w:type="spellEnd"/>
    </w:p>
    <w:p w:rsidR="003E6F6F" w:rsidRDefault="003E6F6F">
      <w:r>
        <w:t>This article describes how to build a simple photometer that can be used, for example, to quantify the amount of food coloring in beverages.  It uses the Wolfram Language to collect, visualize and analyze the results.</w:t>
      </w:r>
    </w:p>
    <w:p w:rsidR="00DC31CA" w:rsidRPr="00DC31CA" w:rsidRDefault="002A3AA2">
      <w:pPr>
        <w:rPr>
          <w:b/>
        </w:rPr>
      </w:pPr>
      <w:r>
        <w:rPr>
          <w:b/>
        </w:rPr>
        <w:t>Introduction</w:t>
      </w:r>
    </w:p>
    <w:p w:rsidR="000A1DA9" w:rsidRDefault="000A1DA9">
      <w:r>
        <w:t>I was in the beverage isle of the supermarket one day and was looking at the soft drinks.  One of the drinks, a "</w:t>
      </w:r>
      <w:r w:rsidR="00865C73">
        <w:t>W</w:t>
      </w:r>
      <w:r>
        <w:t xml:space="preserve">atermelon </w:t>
      </w:r>
      <w:r w:rsidR="00865C73">
        <w:t>P</w:t>
      </w:r>
      <w:r>
        <w:t xml:space="preserve">unch" had listed on it Red 40 as one of the ingredients.  Red 40, also known as </w:t>
      </w:r>
      <w:proofErr w:type="spellStart"/>
      <w:r>
        <w:t>allura</w:t>
      </w:r>
      <w:proofErr w:type="spellEnd"/>
      <w:r>
        <w:t xml:space="preserve"> red AC or E129, was phased out </w:t>
      </w:r>
      <w:r w:rsidR="00865C73">
        <w:t xml:space="preserve">of the UK </w:t>
      </w:r>
      <w:r>
        <w:t>by the Food Standards Agency in 2009 because some research showed that it may induce hyperactivity in children.  The food dye is still allowable in the US market, but if questions have been raised about the safety of the dye, I'd like to know how much of it I'm consuming.</w:t>
      </w:r>
    </w:p>
    <w:p w:rsidR="00DC31CA" w:rsidRDefault="00DC31CA" w:rsidP="00DC31CA">
      <w:r>
        <w:t>I'm an analytical chemistry professor and one of the fun parts about my job is that I get paid to teach students how to play with instruments: we use them, we break them, we repair them and sometimes we even build them.</w:t>
      </w:r>
      <w:r w:rsidR="002A3AA2">
        <w:t xml:space="preserve">  </w:t>
      </w:r>
      <w:r>
        <w:t xml:space="preserve">One major area of analytical chemistry is called spectroscopy, which uses light (or more broadly, the electromagnetic spectrum) to explore the properties of atoms, molecules and materials.  A spectroscopic instrument commonly found in chemistry labs is the visible spectrophotometer, which helps a scientist learn how materials interact with light of different colors.  </w:t>
      </w:r>
    </w:p>
    <w:p w:rsidR="000A1DA9" w:rsidRDefault="000A1DA9">
      <w:r>
        <w:t>My goal is to create a simple Raspberry Pi based spectrophotometer that can help me quantify the amount of Red 40 in the Watermelon Punch</w:t>
      </w:r>
      <w:r w:rsidR="001B716D">
        <w:t>.  Since I may want to turn this project into a laboratory experiment for my chemistry students, I'd like to keep the hardware requirements simple and the programming requirements accessible to students who may have never programmed before.</w:t>
      </w:r>
    </w:p>
    <w:p w:rsidR="00A06608" w:rsidRPr="002A3AA2" w:rsidRDefault="002A3AA2">
      <w:pPr>
        <w:rPr>
          <w:b/>
        </w:rPr>
      </w:pPr>
      <w:r w:rsidRPr="002A3AA2">
        <w:rPr>
          <w:b/>
        </w:rPr>
        <w:t>Supplies</w:t>
      </w:r>
    </w:p>
    <w:p w:rsidR="00A06608" w:rsidRDefault="00A06608">
      <w:r>
        <w:t xml:space="preserve">All of the electronic parts should be available at your local electronics store or an online retailer.  I purchased my items either at Newark </w:t>
      </w:r>
      <w:r w:rsidR="00865C73">
        <w:t>(</w:t>
      </w:r>
      <w:r w:rsidR="00865C73" w:rsidRPr="00865C73">
        <w:t>www.newark.com</w:t>
      </w:r>
      <w:r w:rsidR="00865C73">
        <w:t xml:space="preserve">) </w:t>
      </w:r>
      <w:r>
        <w:t xml:space="preserve">or </w:t>
      </w:r>
      <w:proofErr w:type="spellStart"/>
      <w:r>
        <w:t>Adafruit</w:t>
      </w:r>
      <w:proofErr w:type="spellEnd"/>
      <w:r w:rsidR="00865C73">
        <w:t xml:space="preserve"> (</w:t>
      </w:r>
      <w:r w:rsidR="00865C73" w:rsidRPr="00865C73">
        <w:t>http://www.adafruit.com/</w:t>
      </w:r>
      <w:r w:rsidR="00865C73">
        <w:t>)</w:t>
      </w:r>
    </w:p>
    <w:p w:rsidR="00A06608" w:rsidRDefault="00A06608" w:rsidP="002A3AA2">
      <w:pPr>
        <w:pStyle w:val="ListParagraph"/>
        <w:numPr>
          <w:ilvl w:val="0"/>
          <w:numId w:val="2"/>
        </w:numPr>
      </w:pPr>
      <w:r>
        <w:t xml:space="preserve">Green LED (20 </w:t>
      </w:r>
      <w:proofErr w:type="spellStart"/>
      <w:r>
        <w:t>mA</w:t>
      </w:r>
      <w:proofErr w:type="spellEnd"/>
      <w:r>
        <w:t xml:space="preserve"> max)</w:t>
      </w:r>
    </w:p>
    <w:p w:rsidR="00A06608" w:rsidRDefault="00A06608" w:rsidP="002A3AA2">
      <w:pPr>
        <w:pStyle w:val="ListParagraph"/>
        <w:numPr>
          <w:ilvl w:val="0"/>
          <w:numId w:val="2"/>
        </w:numPr>
      </w:pPr>
      <w:proofErr w:type="spellStart"/>
      <w:r>
        <w:t>CdS</w:t>
      </w:r>
      <w:proofErr w:type="spellEnd"/>
      <w:r>
        <w:t xml:space="preserve"> </w:t>
      </w:r>
      <w:proofErr w:type="spellStart"/>
      <w:r>
        <w:t>photoresistor</w:t>
      </w:r>
      <w:proofErr w:type="spellEnd"/>
      <w:ins w:id="0" w:author="BoB LeSuer" w:date="2014-05-16T10:13:00Z">
        <w:r w:rsidR="000361A6">
          <w:t xml:space="preserve"> (</w:t>
        </w:r>
        <w:proofErr w:type="spellStart"/>
        <w:r w:rsidR="000361A6">
          <w:t>Adafruit</w:t>
        </w:r>
        <w:proofErr w:type="spellEnd"/>
        <w:r w:rsidR="000361A6">
          <w:t xml:space="preserve"> product no. 161, Newark product no. </w:t>
        </w:r>
        <w:r w:rsidR="000361A6" w:rsidRPr="009A5617">
          <w:t>95F9039</w:t>
        </w:r>
        <w:r w:rsidR="000361A6">
          <w:t>)</w:t>
        </w:r>
      </w:ins>
    </w:p>
    <w:p w:rsidR="00A06608" w:rsidRDefault="00A06608" w:rsidP="002A3AA2">
      <w:pPr>
        <w:pStyle w:val="ListParagraph"/>
        <w:numPr>
          <w:ilvl w:val="0"/>
          <w:numId w:val="2"/>
        </w:numPr>
      </w:pPr>
      <w:r>
        <w:t xml:space="preserve">100 </w:t>
      </w:r>
      <w:proofErr w:type="spellStart"/>
      <w:r>
        <w:t>uF</w:t>
      </w:r>
      <w:proofErr w:type="spellEnd"/>
      <w:r>
        <w:t xml:space="preserve"> capacitor</w:t>
      </w:r>
    </w:p>
    <w:p w:rsidR="003E6F6F" w:rsidRDefault="00A06608">
      <w:r>
        <w:t>The science equipment I borrowed from my personal lab, but on line retailers such as Edmund Scientific</w:t>
      </w:r>
      <w:r w:rsidR="00865C73">
        <w:t>s</w:t>
      </w:r>
      <w:r>
        <w:t xml:space="preserve"> </w:t>
      </w:r>
      <w:r w:rsidR="00865C73">
        <w:t xml:space="preserve"> (www.scientificsonline.com) </w:t>
      </w:r>
      <w:r>
        <w:t xml:space="preserve">and the </w:t>
      </w:r>
      <w:proofErr w:type="spellStart"/>
      <w:r>
        <w:t>Labware</w:t>
      </w:r>
      <w:proofErr w:type="spellEnd"/>
      <w:r>
        <w:t xml:space="preserve"> section of Amazon.com are good sources for these items</w:t>
      </w:r>
    </w:p>
    <w:p w:rsidR="00A06608" w:rsidRDefault="00A06608" w:rsidP="002A3AA2">
      <w:pPr>
        <w:pStyle w:val="ListParagraph"/>
        <w:numPr>
          <w:ilvl w:val="0"/>
          <w:numId w:val="2"/>
        </w:numPr>
      </w:pPr>
      <w:r>
        <w:t xml:space="preserve">spectrophotometer </w:t>
      </w:r>
      <w:proofErr w:type="spellStart"/>
      <w:r>
        <w:t>cuvettes</w:t>
      </w:r>
      <w:proofErr w:type="spellEnd"/>
    </w:p>
    <w:p w:rsidR="00A06608" w:rsidRDefault="00A06608" w:rsidP="002A3AA2">
      <w:pPr>
        <w:pStyle w:val="ListParagraph"/>
        <w:numPr>
          <w:ilvl w:val="0"/>
          <w:numId w:val="2"/>
        </w:numPr>
      </w:pPr>
      <w:r>
        <w:t xml:space="preserve">graduated cylinder (10 to 25 </w:t>
      </w:r>
      <w:proofErr w:type="spellStart"/>
      <w:r>
        <w:t>mL</w:t>
      </w:r>
      <w:proofErr w:type="spellEnd"/>
      <w:r>
        <w:t xml:space="preserve"> worked well for me)</w:t>
      </w:r>
    </w:p>
    <w:p w:rsidR="00A06608" w:rsidRDefault="00A06608">
      <w:r>
        <w:t>The soft drink I used is from Snapple (Watermelon Punch) and to create my standard solutions I used McCormick egg dye</w:t>
      </w:r>
      <w:r w:rsidR="00DC31CA">
        <w:t>.</w:t>
      </w:r>
    </w:p>
    <w:p w:rsidR="00780EA1" w:rsidRDefault="00780EA1"/>
    <w:p w:rsidR="00780EA1" w:rsidRPr="002A3AA2" w:rsidRDefault="002A3AA2" w:rsidP="00780EA1">
      <w:pPr>
        <w:rPr>
          <w:b/>
        </w:rPr>
      </w:pPr>
      <w:r w:rsidRPr="002A3AA2">
        <w:rPr>
          <w:b/>
        </w:rPr>
        <w:t>Instrument design</w:t>
      </w:r>
    </w:p>
    <w:p w:rsidR="00780EA1" w:rsidRDefault="00780EA1" w:rsidP="00780EA1">
      <w:r>
        <w:t xml:space="preserve">The basic parts of a spectrometer are a source, the sample and the detector.  For this project I'm only interested in measuring one color (red) so I can simplify the source by using a green LED.  The detector I'll use in this experiment is a </w:t>
      </w:r>
      <w:proofErr w:type="spellStart"/>
      <w:r>
        <w:t>CdS</w:t>
      </w:r>
      <w:proofErr w:type="spellEnd"/>
      <w:r>
        <w:t xml:space="preserve"> photocell that has a resistance dependent upon the amount of light shining on it.  Because the Raspberry Pi doesn't have an analog input, I'll be using some suggestions from </w:t>
      </w:r>
      <w:proofErr w:type="spellStart"/>
      <w:r>
        <w:t>Adafruit</w:t>
      </w:r>
      <w:proofErr w:type="spellEnd"/>
      <w:r>
        <w:t xml:space="preserve"> </w:t>
      </w:r>
      <w:r w:rsidR="00935770">
        <w:t xml:space="preserve"> (</w:t>
      </w:r>
      <w:r w:rsidR="00935770" w:rsidRPr="00935770">
        <w:t>http://learn.adafruit.com/basic-resistor-sensor-reading-on-raspberry-pi</w:t>
      </w:r>
      <w:r w:rsidR="00935770">
        <w:t xml:space="preserve">) </w:t>
      </w:r>
      <w:r>
        <w:t xml:space="preserve">for making analog measurements.  I'll connect the photocell to a capacitor and "ping" the circuit - essentially measuring how long it takes for the capacitor to charge.  Since the charging time is </w:t>
      </w:r>
      <w:r w:rsidR="002A3AA2">
        <w:t xml:space="preserve">influenced by the resistance in the circuit, </w:t>
      </w:r>
      <w:r>
        <w:t>this time will be related to the amount of light hitting the photocell.</w:t>
      </w:r>
      <w:r w:rsidR="002A3AA2">
        <w:t xml:space="preserve">  </w:t>
      </w:r>
      <w:r>
        <w:t>To keep ev</w:t>
      </w:r>
      <w:r w:rsidR="007B1C32">
        <w:t xml:space="preserve">erything in one place, I'll use some </w:t>
      </w:r>
      <w:proofErr w:type="spellStart"/>
      <w:r w:rsidR="007B1C32">
        <w:t>Legos</w:t>
      </w:r>
      <w:proofErr w:type="spellEnd"/>
      <w:r w:rsidR="007B1C32">
        <w:t xml:space="preserve"> - which make for a relatively cheap and robust optical bench.</w:t>
      </w:r>
      <w:ins w:id="1" w:author="BoB LeSuer" w:date="2014-05-16T10:48:00Z">
        <w:r w:rsidR="003879A1">
          <w:t xml:space="preserve">  Not shown (since it makes for a boring photo) is that the whole circuit is placed under a box; we only want our detector sensing light from the LED, and therefore we need to block out light from all other sources.</w:t>
        </w:r>
      </w:ins>
    </w:p>
    <w:p w:rsidR="002A3AA2" w:rsidRDefault="002A3AA2" w:rsidP="00780EA1">
      <w:r>
        <w:t>[Circuit diagram]</w:t>
      </w:r>
    </w:p>
    <w:p w:rsidR="002A3AA2" w:rsidRDefault="002A3AA2" w:rsidP="00780EA1">
      <w:r>
        <w:t>[Photo of setup]</w:t>
      </w:r>
    </w:p>
    <w:p w:rsidR="007B1C32" w:rsidRPr="002A3AA2" w:rsidRDefault="00935770" w:rsidP="00780EA1">
      <w:pPr>
        <w:rPr>
          <w:b/>
        </w:rPr>
      </w:pPr>
      <w:r w:rsidRPr="002A3AA2">
        <w:rPr>
          <w:b/>
        </w:rPr>
        <w:t>The Science</w:t>
      </w:r>
    </w:p>
    <w:p w:rsidR="00935770" w:rsidRDefault="00935770" w:rsidP="00780EA1">
      <w:r>
        <w:t xml:space="preserve">White light, such as that from the sun, is composed of all the colors of the rainbow.  Objects have colors based on how the molecules that make up those objects interact with the light.  Typically, materials can do one of three things with light: absorb it, reflect it, or let it pass through (transmit it).  When we see an object, say a red-colored soft drink, the molecules that make up the soft drink are absorbing all the colors </w:t>
      </w:r>
      <w:r>
        <w:rPr>
          <w:i/>
        </w:rPr>
        <w:t>except for red</w:t>
      </w:r>
      <w:r>
        <w:t>, which it transmits</w:t>
      </w:r>
      <w:ins w:id="2" w:author="BoB LeSuer" w:date="2014-05-16T10:13:00Z">
        <w:r w:rsidR="000361A6">
          <w:t xml:space="preserve"> and reflects</w:t>
        </w:r>
      </w:ins>
      <w:r>
        <w:t>.  If there are a lot of molecules that ab</w:t>
      </w:r>
      <w:r w:rsidR="006665B1">
        <w:t xml:space="preserve">sorb those colors, then the </w:t>
      </w:r>
      <w:r w:rsidR="00DC31CA">
        <w:t xml:space="preserve">drink </w:t>
      </w:r>
      <w:r w:rsidR="006665B1">
        <w:t xml:space="preserve"> will appear dark red; conversely</w:t>
      </w:r>
      <w:r w:rsidR="00865C73">
        <w:t>,</w:t>
      </w:r>
      <w:r w:rsidR="006665B1">
        <w:t xml:space="preserve"> if there are only a small number of molecules that absorb, then the </w:t>
      </w:r>
      <w:r w:rsidR="00DC31CA">
        <w:t>drink</w:t>
      </w:r>
      <w:r w:rsidR="006665B1">
        <w:t xml:space="preserve"> will appear light red.  There is a relationship, called Beer's Law, which shows that the amount of light absorbed is proportional to the concentration of the absorbing species, and it is this law that makes </w:t>
      </w:r>
      <w:proofErr w:type="spellStart"/>
      <w:r w:rsidR="006665B1">
        <w:t>spectrophotometry</w:t>
      </w:r>
      <w:proofErr w:type="spellEnd"/>
      <w:r w:rsidR="006665B1">
        <w:t xml:space="preserve"> so powerful.</w:t>
      </w:r>
    </w:p>
    <w:p w:rsidR="00E243C5" w:rsidRDefault="00DC31CA" w:rsidP="00780EA1">
      <w:r>
        <w:t xml:space="preserve">To perform this type of analysis, </w:t>
      </w:r>
      <w:r w:rsidR="00865C73">
        <w:t>I</w:t>
      </w:r>
      <w:r>
        <w:t xml:space="preserve"> need a calibration curve, which shows the relationship between the instrument output and t</w:t>
      </w:r>
      <w:r w:rsidR="00165FF8">
        <w:t xml:space="preserve">he concentration of Red 40 dissolved in water.  </w:t>
      </w:r>
      <w:r w:rsidR="00C43CDF">
        <w:t xml:space="preserve">I took one drop of commercial red 40 dye and diluted it to 10 </w:t>
      </w:r>
      <w:r w:rsidR="00865C73">
        <w:t>milliliters (</w:t>
      </w:r>
      <w:proofErr w:type="spellStart"/>
      <w:r w:rsidR="00865C73">
        <w:t>mL</w:t>
      </w:r>
      <w:proofErr w:type="spellEnd"/>
      <w:r w:rsidR="00865C73">
        <w:t>)</w:t>
      </w:r>
      <w:r w:rsidR="00C43CDF">
        <w:t xml:space="preserve">.  Since one drop is approximately 50 </w:t>
      </w:r>
      <w:proofErr w:type="spellStart"/>
      <w:r w:rsidR="00C43CDF">
        <w:t>microliters</w:t>
      </w:r>
      <w:proofErr w:type="spellEnd"/>
      <w:r w:rsidR="00865C73">
        <w:t xml:space="preserve"> (0.050 </w:t>
      </w:r>
      <w:proofErr w:type="spellStart"/>
      <w:r w:rsidR="00865C73">
        <w:t>mL</w:t>
      </w:r>
      <w:proofErr w:type="spellEnd"/>
      <w:r w:rsidR="00865C73">
        <w:t>)</w:t>
      </w:r>
      <w:r w:rsidR="00C43CDF">
        <w:t>, this</w:t>
      </w:r>
      <w:r w:rsidR="00E243C5">
        <w:t xml:space="preserve"> was a 200x dilution.  The color of the </w:t>
      </w:r>
      <w:r w:rsidR="00865C73">
        <w:t>W</w:t>
      </w:r>
      <w:r w:rsidR="00E243C5">
        <w:t xml:space="preserve">atermelon </w:t>
      </w:r>
      <w:r w:rsidR="00865C73">
        <w:t>P</w:t>
      </w:r>
      <w:r w:rsidR="00E243C5">
        <w:t xml:space="preserve">unch looks like it falls between </w:t>
      </w:r>
      <w:r w:rsidR="00C43CDF">
        <w:t xml:space="preserve">1000x and 5000x </w:t>
      </w:r>
      <w:r w:rsidR="00E243C5">
        <w:t>dilutions of the dye.</w:t>
      </w:r>
    </w:p>
    <w:p w:rsidR="00E243C5" w:rsidRDefault="00E243C5" w:rsidP="00780EA1">
      <w:r>
        <w:t>[calibration solutions]</w:t>
      </w:r>
    </w:p>
    <w:p w:rsidR="00C43CDF" w:rsidRDefault="00C43CDF" w:rsidP="00780EA1">
      <w:r>
        <w:t xml:space="preserve">One way to </w:t>
      </w:r>
      <w:r w:rsidR="00E243C5">
        <w:t>make these solutions is to take</w:t>
      </w:r>
      <w:r>
        <w:t xml:space="preserve"> 1 </w:t>
      </w:r>
      <w:proofErr w:type="spellStart"/>
      <w:r>
        <w:t>mL</w:t>
      </w:r>
      <w:proofErr w:type="spellEnd"/>
      <w:r>
        <w:t xml:space="preserve"> of the 200x solution and dilute it to 5 </w:t>
      </w:r>
      <w:proofErr w:type="spellStart"/>
      <w:r>
        <w:t>mL</w:t>
      </w:r>
      <w:proofErr w:type="spellEnd"/>
      <w:r>
        <w:t xml:space="preserve"> (making a 200x5 or 1000x dilution), then repeat this step four more times </w:t>
      </w:r>
      <w:r w:rsidR="00A8570A">
        <w:t xml:space="preserve">with larger final volumes.  Below is a chart summarizing the process.  Each solution is made by diluting 1 </w:t>
      </w:r>
      <w:proofErr w:type="spellStart"/>
      <w:r w:rsidR="00A8570A">
        <w:t>mL</w:t>
      </w:r>
      <w:proofErr w:type="spellEnd"/>
      <w:r w:rsidR="00A8570A">
        <w:t xml:space="preserve"> of the 200x stock solution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8"/>
        <w:gridCol w:w="1350"/>
        <w:gridCol w:w="1710"/>
      </w:tblGrid>
      <w:tr w:rsidR="00C43CDF" w:rsidTr="00A8570A">
        <w:trPr>
          <w:jc w:val="center"/>
        </w:trPr>
        <w:tc>
          <w:tcPr>
            <w:tcW w:w="2088" w:type="dxa"/>
            <w:tcBorders>
              <w:top w:val="single" w:sz="4" w:space="0" w:color="auto"/>
              <w:bottom w:val="single" w:sz="4" w:space="0" w:color="auto"/>
            </w:tcBorders>
          </w:tcPr>
          <w:p w:rsidR="00C43CDF" w:rsidRDefault="00C43CDF" w:rsidP="00780EA1">
            <w:r>
              <w:t>final volume (</w:t>
            </w:r>
            <w:proofErr w:type="spellStart"/>
            <w:r>
              <w:t>mL</w:t>
            </w:r>
            <w:proofErr w:type="spellEnd"/>
            <w:r>
              <w:t>)</w:t>
            </w:r>
          </w:p>
        </w:tc>
        <w:tc>
          <w:tcPr>
            <w:tcW w:w="1350" w:type="dxa"/>
            <w:tcBorders>
              <w:top w:val="single" w:sz="4" w:space="0" w:color="auto"/>
              <w:bottom w:val="single" w:sz="4" w:space="0" w:color="auto"/>
            </w:tcBorders>
          </w:tcPr>
          <w:p w:rsidR="00C43CDF" w:rsidRDefault="00C43CDF" w:rsidP="00780EA1">
            <w:r>
              <w:t>dilution</w:t>
            </w:r>
          </w:p>
        </w:tc>
        <w:tc>
          <w:tcPr>
            <w:tcW w:w="1710" w:type="dxa"/>
            <w:tcBorders>
              <w:top w:val="single" w:sz="4" w:space="0" w:color="auto"/>
              <w:bottom w:val="single" w:sz="4" w:space="0" w:color="auto"/>
            </w:tcBorders>
          </w:tcPr>
          <w:p w:rsidR="00C43CDF" w:rsidRDefault="00C43CDF" w:rsidP="00780EA1">
            <w:r>
              <w:t>1/dilution</w:t>
            </w:r>
          </w:p>
        </w:tc>
      </w:tr>
      <w:tr w:rsidR="00C43CDF" w:rsidTr="00A8570A">
        <w:trPr>
          <w:jc w:val="center"/>
        </w:trPr>
        <w:tc>
          <w:tcPr>
            <w:tcW w:w="2088" w:type="dxa"/>
            <w:tcBorders>
              <w:top w:val="single" w:sz="4" w:space="0" w:color="auto"/>
            </w:tcBorders>
          </w:tcPr>
          <w:p w:rsidR="00C43CDF" w:rsidRDefault="00C43CDF" w:rsidP="00780EA1">
            <w:r>
              <w:t>5</w:t>
            </w:r>
          </w:p>
        </w:tc>
        <w:tc>
          <w:tcPr>
            <w:tcW w:w="1350" w:type="dxa"/>
            <w:tcBorders>
              <w:top w:val="single" w:sz="4" w:space="0" w:color="auto"/>
            </w:tcBorders>
          </w:tcPr>
          <w:p w:rsidR="00C43CDF" w:rsidRDefault="00C43CDF" w:rsidP="00780EA1">
            <w:r>
              <w:t>1000</w:t>
            </w:r>
          </w:p>
        </w:tc>
        <w:tc>
          <w:tcPr>
            <w:tcW w:w="1710" w:type="dxa"/>
            <w:tcBorders>
              <w:top w:val="single" w:sz="4" w:space="0" w:color="auto"/>
            </w:tcBorders>
          </w:tcPr>
          <w:p w:rsidR="00C43CDF" w:rsidRDefault="00C43CDF" w:rsidP="00780EA1">
            <w:r>
              <w:t>0.00100</w:t>
            </w:r>
          </w:p>
        </w:tc>
      </w:tr>
      <w:tr w:rsidR="00C43CDF" w:rsidTr="00A8570A">
        <w:trPr>
          <w:jc w:val="center"/>
        </w:trPr>
        <w:tc>
          <w:tcPr>
            <w:tcW w:w="2088" w:type="dxa"/>
          </w:tcPr>
          <w:p w:rsidR="00C43CDF" w:rsidRDefault="00C43CDF" w:rsidP="00780EA1">
            <w:r>
              <w:t>10</w:t>
            </w:r>
          </w:p>
        </w:tc>
        <w:tc>
          <w:tcPr>
            <w:tcW w:w="1350" w:type="dxa"/>
          </w:tcPr>
          <w:p w:rsidR="00C43CDF" w:rsidRDefault="00C43CDF" w:rsidP="00780EA1">
            <w:r>
              <w:t>2000</w:t>
            </w:r>
          </w:p>
        </w:tc>
        <w:tc>
          <w:tcPr>
            <w:tcW w:w="1710" w:type="dxa"/>
          </w:tcPr>
          <w:p w:rsidR="00C43CDF" w:rsidRDefault="00C43CDF" w:rsidP="00780EA1">
            <w:r>
              <w:t>0.00050</w:t>
            </w:r>
          </w:p>
        </w:tc>
      </w:tr>
      <w:tr w:rsidR="00C43CDF" w:rsidTr="00A8570A">
        <w:trPr>
          <w:jc w:val="center"/>
        </w:trPr>
        <w:tc>
          <w:tcPr>
            <w:tcW w:w="2088" w:type="dxa"/>
          </w:tcPr>
          <w:p w:rsidR="00C43CDF" w:rsidRDefault="00C43CDF" w:rsidP="00780EA1">
            <w:r>
              <w:lastRenderedPageBreak/>
              <w:t>15</w:t>
            </w:r>
          </w:p>
        </w:tc>
        <w:tc>
          <w:tcPr>
            <w:tcW w:w="1350" w:type="dxa"/>
          </w:tcPr>
          <w:p w:rsidR="00C43CDF" w:rsidRDefault="00C43CDF" w:rsidP="00780EA1">
            <w:r>
              <w:t>3000</w:t>
            </w:r>
          </w:p>
        </w:tc>
        <w:tc>
          <w:tcPr>
            <w:tcW w:w="1710" w:type="dxa"/>
          </w:tcPr>
          <w:p w:rsidR="00C43CDF" w:rsidRDefault="00C43CDF" w:rsidP="00780EA1">
            <w:r>
              <w:t>0.00033</w:t>
            </w:r>
          </w:p>
        </w:tc>
      </w:tr>
      <w:tr w:rsidR="00C43CDF" w:rsidTr="00A8570A">
        <w:trPr>
          <w:jc w:val="center"/>
        </w:trPr>
        <w:tc>
          <w:tcPr>
            <w:tcW w:w="2088" w:type="dxa"/>
          </w:tcPr>
          <w:p w:rsidR="00C43CDF" w:rsidRDefault="00C43CDF" w:rsidP="00780EA1">
            <w:r>
              <w:t>20</w:t>
            </w:r>
          </w:p>
        </w:tc>
        <w:tc>
          <w:tcPr>
            <w:tcW w:w="1350" w:type="dxa"/>
          </w:tcPr>
          <w:p w:rsidR="00C43CDF" w:rsidRDefault="00C43CDF" w:rsidP="00780EA1">
            <w:r>
              <w:t>4000</w:t>
            </w:r>
          </w:p>
        </w:tc>
        <w:tc>
          <w:tcPr>
            <w:tcW w:w="1710" w:type="dxa"/>
          </w:tcPr>
          <w:p w:rsidR="00C43CDF" w:rsidRDefault="00C43CDF" w:rsidP="00780EA1">
            <w:r>
              <w:t>0.00025</w:t>
            </w:r>
          </w:p>
        </w:tc>
      </w:tr>
      <w:tr w:rsidR="00C43CDF" w:rsidTr="00A8570A">
        <w:trPr>
          <w:jc w:val="center"/>
        </w:trPr>
        <w:tc>
          <w:tcPr>
            <w:tcW w:w="2088" w:type="dxa"/>
            <w:tcBorders>
              <w:bottom w:val="single" w:sz="4" w:space="0" w:color="auto"/>
            </w:tcBorders>
          </w:tcPr>
          <w:p w:rsidR="00C43CDF" w:rsidRDefault="00C43CDF" w:rsidP="00780EA1">
            <w:r>
              <w:t>25</w:t>
            </w:r>
          </w:p>
        </w:tc>
        <w:tc>
          <w:tcPr>
            <w:tcW w:w="1350" w:type="dxa"/>
            <w:tcBorders>
              <w:bottom w:val="single" w:sz="4" w:space="0" w:color="auto"/>
            </w:tcBorders>
          </w:tcPr>
          <w:p w:rsidR="00C43CDF" w:rsidRDefault="00C43CDF" w:rsidP="00780EA1">
            <w:r>
              <w:t>5000</w:t>
            </w:r>
          </w:p>
        </w:tc>
        <w:tc>
          <w:tcPr>
            <w:tcW w:w="1710" w:type="dxa"/>
            <w:tcBorders>
              <w:bottom w:val="single" w:sz="4" w:space="0" w:color="auto"/>
            </w:tcBorders>
          </w:tcPr>
          <w:p w:rsidR="00C43CDF" w:rsidRDefault="00C43CDF" w:rsidP="00780EA1">
            <w:r>
              <w:t>0.00020</w:t>
            </w:r>
          </w:p>
        </w:tc>
      </w:tr>
    </w:tbl>
    <w:p w:rsidR="00C43CDF" w:rsidRDefault="00C43CDF" w:rsidP="00780EA1"/>
    <w:p w:rsidR="00C43CDF" w:rsidRDefault="00C43CDF" w:rsidP="00780EA1">
      <w:r>
        <w:t>I used a slightly different dilution scheme than the one described here; however</w:t>
      </w:r>
      <w:r w:rsidR="00865C73">
        <w:t>,</w:t>
      </w:r>
      <w:r w:rsidR="00107F9B">
        <w:t xml:space="preserve"> the results are the same.</w:t>
      </w:r>
      <w:ins w:id="3" w:author="BoB LeSuer" w:date="2014-05-16T10:14:00Z">
        <w:r w:rsidR="000361A6">
          <w:t xml:space="preserve">  We also need the reading from a </w:t>
        </w:r>
        <w:proofErr w:type="spellStart"/>
        <w:r w:rsidR="000361A6">
          <w:t>cuvette</w:t>
        </w:r>
        <w:proofErr w:type="spellEnd"/>
        <w:r w:rsidR="000361A6">
          <w:t xml:space="preserve"> with just water to account</w:t>
        </w:r>
      </w:ins>
      <w:ins w:id="4" w:author="BoB LeSuer" w:date="2014-05-16T10:17:00Z">
        <w:r w:rsidR="000361A6">
          <w:t xml:space="preserve"> for light absorbed in the absence of dye; this is called </w:t>
        </w:r>
      </w:ins>
      <w:ins w:id="5" w:author="BoB LeSuer" w:date="2014-05-16T10:18:00Z">
        <w:r w:rsidR="000361A6">
          <w:t>the</w:t>
        </w:r>
      </w:ins>
      <w:ins w:id="6" w:author="BoB LeSuer" w:date="2014-05-16T10:17:00Z">
        <w:r w:rsidR="000361A6">
          <w:t xml:space="preserve"> back</w:t>
        </w:r>
      </w:ins>
      <w:ins w:id="7" w:author="BoB LeSuer" w:date="2014-05-16T10:18:00Z">
        <w:r w:rsidR="000361A6">
          <w:t>g</w:t>
        </w:r>
      </w:ins>
      <w:ins w:id="8" w:author="BoB LeSuer" w:date="2014-05-16T10:17:00Z">
        <w:r w:rsidR="000361A6">
          <w:t>round.</w:t>
        </w:r>
      </w:ins>
      <w:r w:rsidR="00107F9B">
        <w:t xml:space="preserve">  Ideally, when the detector output is plotted verses the inverse of the dilution factor, we should observe a linear relationship.</w:t>
      </w:r>
    </w:p>
    <w:p w:rsidR="00DC31CA" w:rsidRDefault="00DC31CA" w:rsidP="00780EA1"/>
    <w:p w:rsidR="006665B1" w:rsidRPr="002A3AA2" w:rsidRDefault="00C95C3F" w:rsidP="00780EA1">
      <w:pPr>
        <w:rPr>
          <w:b/>
        </w:rPr>
      </w:pPr>
      <w:r w:rsidRPr="002A3AA2">
        <w:rPr>
          <w:b/>
        </w:rPr>
        <w:t>The Software</w:t>
      </w:r>
    </w:p>
    <w:p w:rsidR="00C95C3F" w:rsidRDefault="00C95C3F" w:rsidP="00780EA1">
      <w:r>
        <w:t xml:space="preserve">Now that the Wolfram Language is available to all owners of a Raspberry Pi, we have at our disposal a comprehensive system for data acquisition, analysis and visualization.  Here I'll describe one way to use </w:t>
      </w:r>
      <w:proofErr w:type="spellStart"/>
      <w:r>
        <w:t>Mathematica</w:t>
      </w:r>
      <w:proofErr w:type="spellEnd"/>
      <w:r>
        <w:t xml:space="preserve"> as the front end of the spectrophotometer.  </w:t>
      </w:r>
    </w:p>
    <w:p w:rsidR="00C95C3F" w:rsidRDefault="002A3AA2" w:rsidP="002A3AA2">
      <w:r>
        <w:t xml:space="preserve">We need several functions to (a) </w:t>
      </w:r>
      <w:r w:rsidR="00A842BC">
        <w:t>discharge the capacitor</w:t>
      </w:r>
      <w:r>
        <w:t xml:space="preserve">, (b) </w:t>
      </w:r>
      <w:r w:rsidR="00A842BC">
        <w:t>read the status of the pin tied to our detector and</w:t>
      </w:r>
      <w:r>
        <w:t xml:space="preserve"> (c) time how long it takes for the capacitor to charge.  For this project, I wanted to do all the programming in </w:t>
      </w:r>
      <w:proofErr w:type="spellStart"/>
      <w:r>
        <w:t>Mathematica</w:t>
      </w:r>
      <w:proofErr w:type="spellEnd"/>
      <w:r>
        <w:t>, which at the moment is not very fast when it comes to reading and writing to the GPIO</w:t>
      </w:r>
      <w:r w:rsidR="00E243C5">
        <w:t>, which is</w:t>
      </w:r>
      <w:r>
        <w:t xml:space="preserve"> done through the functions </w:t>
      </w:r>
      <w:proofErr w:type="spellStart"/>
      <w:r>
        <w:t>DeviceRead</w:t>
      </w:r>
      <w:proofErr w:type="spellEnd"/>
      <w:r>
        <w:t xml:space="preserve"> and </w:t>
      </w:r>
      <w:proofErr w:type="spellStart"/>
      <w:r>
        <w:t>DeviceWrite</w:t>
      </w:r>
      <w:proofErr w:type="spellEnd"/>
      <w:r>
        <w:t xml:space="preserve">.  Here's the function </w:t>
      </w:r>
      <w:ins w:id="9" w:author="BoB LeSuer" w:date="2014-05-16T10:19:00Z">
        <w:r w:rsidR="000361A6">
          <w:rPr>
            <w:b/>
          </w:rPr>
          <w:t>short[]</w:t>
        </w:r>
        <w:r w:rsidR="000361A6">
          <w:t xml:space="preserve"> used </w:t>
        </w:r>
      </w:ins>
      <w:r>
        <w:t>to discharge the capacitor</w:t>
      </w:r>
    </w:p>
    <w:p w:rsidR="002A3AA2" w:rsidRDefault="002A3AA2" w:rsidP="002A3AA2">
      <w:pPr>
        <w:pStyle w:val="code"/>
      </w:pPr>
      <w:r>
        <w:t>short[] := Module[{},</w:t>
      </w:r>
    </w:p>
    <w:p w:rsidR="002A3AA2" w:rsidRDefault="002A3AA2" w:rsidP="002A3AA2">
      <w:pPr>
        <w:pStyle w:val="code"/>
      </w:pPr>
      <w:r>
        <w:tab/>
      </w:r>
      <w:proofErr w:type="spellStart"/>
      <w:r>
        <w:t>DeviceConfigure</w:t>
      </w:r>
      <w:proofErr w:type="spellEnd"/>
      <w:r>
        <w:t>["GPIO", 24 -&gt; "Output"];</w:t>
      </w:r>
    </w:p>
    <w:p w:rsidR="002A3AA2" w:rsidRDefault="002A3AA2" w:rsidP="002A3AA2">
      <w:pPr>
        <w:pStyle w:val="code"/>
      </w:pPr>
      <w:r>
        <w:tab/>
      </w:r>
      <w:proofErr w:type="spellStart"/>
      <w:r>
        <w:t>DeviceWrite</w:t>
      </w:r>
      <w:proofErr w:type="spellEnd"/>
      <w:r>
        <w:t>["GPIO", {24-&gt;0}];</w:t>
      </w:r>
    </w:p>
    <w:p w:rsidR="002A3AA2" w:rsidRDefault="002A3AA2" w:rsidP="002A3AA2">
      <w:pPr>
        <w:pStyle w:val="code"/>
      </w:pPr>
      <w:r>
        <w:tab/>
        <w:t>Pause[2];</w:t>
      </w:r>
    </w:p>
    <w:p w:rsidR="002A3AA2" w:rsidRDefault="002A3AA2" w:rsidP="002A3AA2">
      <w:pPr>
        <w:pStyle w:val="code"/>
      </w:pPr>
      <w:r>
        <w:tab/>
      </w:r>
      <w:proofErr w:type="spellStart"/>
      <w:r>
        <w:t>DeviceConfigure</w:t>
      </w:r>
      <w:proofErr w:type="spellEnd"/>
      <w:r>
        <w:t>["GPIO", 24-&gt; "Input"];</w:t>
      </w:r>
    </w:p>
    <w:p w:rsidR="002A3AA2" w:rsidRDefault="002A3AA2" w:rsidP="002A3AA2">
      <w:pPr>
        <w:pStyle w:val="code"/>
      </w:pPr>
      <w:r>
        <w:t>]</w:t>
      </w:r>
    </w:p>
    <w:p w:rsidR="000361A6" w:rsidRDefault="000361A6" w:rsidP="00780EA1">
      <w:pPr>
        <w:rPr>
          <w:ins w:id="10" w:author="BoB LeSuer" w:date="2014-05-16T10:28:00Z"/>
        </w:rPr>
      </w:pPr>
      <w:ins w:id="11" w:author="BoB LeSuer" w:date="2014-05-16T10:23:00Z">
        <w:r w:rsidRPr="000361A6">
          <w:rPr>
            <w:b/>
            <w:rPrChange w:id="12" w:author="BoB LeSuer" w:date="2014-05-16T10:26:00Z">
              <w:rPr/>
            </w:rPrChange>
          </w:rPr>
          <w:t>Module</w:t>
        </w:r>
      </w:ins>
      <w:ins w:id="13" w:author="BoB LeSuer" w:date="2014-05-16T10:59:00Z">
        <w:r w:rsidR="00E6629A">
          <w:rPr>
            <w:b/>
          </w:rPr>
          <w:t>[]</w:t>
        </w:r>
      </w:ins>
      <w:ins w:id="14" w:author="BoB LeSuer" w:date="2014-05-16T10:23:00Z">
        <w:r>
          <w:t xml:space="preserve"> is used to define local variables</w:t>
        </w:r>
      </w:ins>
      <w:ins w:id="15" w:author="BoB LeSuer" w:date="2014-05-16T10:26:00Z">
        <w:r>
          <w:t xml:space="preserve">, although we have none in this function and Module is being used to keep the code tidy.  The </w:t>
        </w:r>
      </w:ins>
      <w:ins w:id="16" w:author="BoB LeSuer" w:date="2014-05-16T10:27:00Z">
        <w:r>
          <w:rPr>
            <w:b/>
          </w:rPr>
          <w:t>short[]</w:t>
        </w:r>
        <w:r>
          <w:t xml:space="preserve"> function first configure</w:t>
        </w:r>
      </w:ins>
      <w:ins w:id="17" w:author="BoB LeSuer" w:date="2014-05-16T11:00:00Z">
        <w:r w:rsidR="00E6629A">
          <w:t>s</w:t>
        </w:r>
      </w:ins>
      <w:ins w:id="18" w:author="BoB LeSuer" w:date="2014-05-16T10:27:00Z">
        <w:r>
          <w:t xml:space="preserve"> GPIO pin 24 to serve as an output pin and a 0 is written to the pin</w:t>
        </w:r>
      </w:ins>
      <w:ins w:id="19" w:author="BoB LeSuer" w:date="2014-05-16T10:28:00Z">
        <w:r>
          <w:t>.  After a 2-second delay, the pin is reconfigured as input.</w:t>
        </w:r>
      </w:ins>
      <w:ins w:id="20" w:author="BoB LeSuer" w:date="2014-05-16T11:00:00Z">
        <w:r w:rsidR="00E6629A">
          <w:t xml:space="preserve">  This function serves to discharge the capacitor and prepare the detector for making a measurement.</w:t>
        </w:r>
      </w:ins>
      <w:ins w:id="21" w:author="BoB LeSuer" w:date="2014-05-16T10:28:00Z">
        <w:r>
          <w:t xml:space="preserve">  </w:t>
        </w:r>
      </w:ins>
    </w:p>
    <w:p w:rsidR="002A3AA2" w:rsidRDefault="000361A6" w:rsidP="00780EA1">
      <w:ins w:id="22" w:author="BoB LeSuer" w:date="2014-05-16T10:28:00Z">
        <w:r>
          <w:t xml:space="preserve">In the next function, </w:t>
        </w:r>
        <w:proofErr w:type="spellStart"/>
        <w:r>
          <w:rPr>
            <w:b/>
          </w:rPr>
          <w:t>readpin</w:t>
        </w:r>
        <w:proofErr w:type="spellEnd"/>
        <w:r>
          <w:rPr>
            <w:b/>
          </w:rPr>
          <w:t>[]</w:t>
        </w:r>
        <w:r>
          <w:t xml:space="preserve">, we could use </w:t>
        </w:r>
        <w:proofErr w:type="spellStart"/>
        <w:r>
          <w:t>Mathematica's</w:t>
        </w:r>
        <w:proofErr w:type="spellEnd"/>
        <w:r>
          <w:t xml:space="preserve"> </w:t>
        </w:r>
      </w:ins>
      <w:proofErr w:type="spellStart"/>
      <w:ins w:id="23" w:author="BoB LeSuer" w:date="2014-05-16T10:29:00Z">
        <w:r>
          <w:rPr>
            <w:b/>
          </w:rPr>
          <w:t>DeviceRead</w:t>
        </w:r>
        <w:proofErr w:type="spellEnd"/>
        <w:r>
          <w:rPr>
            <w:b/>
          </w:rPr>
          <w:t>[]</w:t>
        </w:r>
        <w:r>
          <w:t xml:space="preserve">; however, </w:t>
        </w:r>
      </w:ins>
      <w:ins w:id="24" w:author="BoB LeSuer" w:date="2014-05-16T10:27:00Z">
        <w:r>
          <w:t xml:space="preserve"> </w:t>
        </w:r>
      </w:ins>
      <w:proofErr w:type="spellStart"/>
      <w:r w:rsidR="00A842BC">
        <w:t>DeviceRead</w:t>
      </w:r>
      <w:proofErr w:type="spellEnd"/>
      <w:r w:rsidR="00A842BC">
        <w:t xml:space="preserve"> is a little too slow for the capacitor I'm using</w:t>
      </w:r>
      <w:ins w:id="25" w:author="BoB LeSuer" w:date="2014-05-16T11:00:00Z">
        <w:r w:rsidR="00E6629A">
          <w:t xml:space="preserve">. </w:t>
        </w:r>
      </w:ins>
      <w:del w:id="26" w:author="BoB LeSuer" w:date="2014-05-16T11:00:00Z">
        <w:r w:rsidR="00A842BC" w:rsidDel="00E6629A">
          <w:delText xml:space="preserve">, </w:delText>
        </w:r>
      </w:del>
      <w:del w:id="27" w:author="BoB LeSuer" w:date="2014-05-16T10:29:00Z">
        <w:r w:rsidR="00A842BC" w:rsidDel="00021D2F">
          <w:delText xml:space="preserve">but </w:delText>
        </w:r>
      </w:del>
      <w:r w:rsidR="009421BF">
        <w:t>I</w:t>
      </w:r>
      <w:r w:rsidR="00A842BC">
        <w:t xml:space="preserve"> </w:t>
      </w:r>
      <w:del w:id="28" w:author="BoB LeSuer" w:date="2014-05-16T10:29:00Z">
        <w:r w:rsidR="00A842BC" w:rsidDel="00021D2F">
          <w:delText xml:space="preserve">can </w:delText>
        </w:r>
      </w:del>
      <w:r w:rsidR="00A842BC">
        <w:t xml:space="preserve">circumvent this problem by reading the state of our detector pin </w:t>
      </w:r>
      <w:del w:id="29" w:author="BoB LeSuer" w:date="2014-05-16T10:29:00Z">
        <w:r w:rsidR="00A842BC" w:rsidDel="00021D2F">
          <w:delText xml:space="preserve">this </w:delText>
        </w:r>
      </w:del>
      <w:ins w:id="30" w:author="BoB LeSuer" w:date="2014-05-16T10:29:00Z">
        <w:r w:rsidR="00021D2F">
          <w:t xml:space="preserve">a different </w:t>
        </w:r>
      </w:ins>
      <w:r w:rsidR="00A842BC">
        <w:t>way:</w:t>
      </w:r>
    </w:p>
    <w:p w:rsidR="00A842BC" w:rsidRDefault="00A842BC" w:rsidP="00A842BC">
      <w:pPr>
        <w:pStyle w:val="code"/>
      </w:pPr>
      <w:proofErr w:type="spellStart"/>
      <w:r>
        <w:t>readpin</w:t>
      </w:r>
      <w:proofErr w:type="spellEnd"/>
      <w:r>
        <w:t>[] := Module[{pin, out},</w:t>
      </w:r>
    </w:p>
    <w:p w:rsidR="00A842BC" w:rsidRDefault="00A842BC" w:rsidP="00A842BC">
      <w:pPr>
        <w:pStyle w:val="code"/>
      </w:pPr>
      <w:r>
        <w:tab/>
        <w:t xml:space="preserve">pin = </w:t>
      </w:r>
      <w:proofErr w:type="spellStart"/>
      <w:r>
        <w:t>OpenRead</w:t>
      </w:r>
      <w:proofErr w:type="spellEnd"/>
      <w:r>
        <w:t>["/sys/class/</w:t>
      </w:r>
      <w:proofErr w:type="spellStart"/>
      <w:r>
        <w:t>gpio</w:t>
      </w:r>
      <w:proofErr w:type="spellEnd"/>
      <w:r>
        <w:t>/gpio24/value"];</w:t>
      </w:r>
    </w:p>
    <w:p w:rsidR="00A842BC" w:rsidRDefault="00A842BC" w:rsidP="00A842BC">
      <w:pPr>
        <w:pStyle w:val="code"/>
      </w:pPr>
      <w:r>
        <w:tab/>
        <w:t>out = Read[pin];</w:t>
      </w:r>
    </w:p>
    <w:p w:rsidR="00A842BC" w:rsidRDefault="00A842BC" w:rsidP="00A842BC">
      <w:pPr>
        <w:pStyle w:val="code"/>
      </w:pPr>
      <w:r>
        <w:tab/>
        <w:t>Close[pin];</w:t>
      </w:r>
    </w:p>
    <w:p w:rsidR="00A842BC" w:rsidRDefault="00A842BC" w:rsidP="00A842BC">
      <w:pPr>
        <w:pStyle w:val="code"/>
      </w:pPr>
      <w:r>
        <w:tab/>
        <w:t>out</w:t>
      </w:r>
    </w:p>
    <w:p w:rsidR="00A842BC" w:rsidRDefault="00A842BC" w:rsidP="00A842BC">
      <w:pPr>
        <w:pStyle w:val="code"/>
      </w:pPr>
      <w:r>
        <w:t>]</w:t>
      </w:r>
    </w:p>
    <w:p w:rsidR="00A1492C" w:rsidRDefault="00A1492C" w:rsidP="00780EA1">
      <w:pPr>
        <w:rPr>
          <w:ins w:id="31" w:author="BoB LeSuer" w:date="2014-05-16T10:34:00Z"/>
        </w:rPr>
      </w:pPr>
      <w:ins w:id="32" w:author="BoB LeSuer" w:date="2014-05-16T10:30:00Z">
        <w:r>
          <w:t xml:space="preserve">Here, there are two local variables, </w:t>
        </w:r>
        <w:r>
          <w:rPr>
            <w:b/>
          </w:rPr>
          <w:t xml:space="preserve">pin </w:t>
        </w:r>
        <w:r>
          <w:t xml:space="preserve">and </w:t>
        </w:r>
        <w:r>
          <w:rPr>
            <w:b/>
          </w:rPr>
          <w:t>out</w:t>
        </w:r>
        <w:r>
          <w:t xml:space="preserve">; the former is used to open a file stream to </w:t>
        </w:r>
      </w:ins>
      <w:ins w:id="33" w:author="BoB LeSuer" w:date="2014-05-16T10:32:00Z">
        <w:r>
          <w:t xml:space="preserve">the kernel </w:t>
        </w:r>
        <w:proofErr w:type="spellStart"/>
        <w:r>
          <w:t>treepath</w:t>
        </w:r>
        <w:proofErr w:type="spellEnd"/>
        <w:r>
          <w:t xml:space="preserve"> for the GPIO pins and the value is stored </w:t>
        </w:r>
      </w:ins>
      <w:ins w:id="34" w:author="BoB LeSuer" w:date="2014-05-16T10:33:00Z">
        <w:r>
          <w:t xml:space="preserve">the latter.  In the Wolfram Language, output is suppressed by the ";" at the end of a line, so the last statement in </w:t>
        </w:r>
      </w:ins>
      <w:proofErr w:type="spellStart"/>
      <w:ins w:id="35" w:author="BoB LeSuer" w:date="2014-05-16T10:34:00Z">
        <w:r>
          <w:rPr>
            <w:b/>
          </w:rPr>
          <w:t>readpin</w:t>
        </w:r>
        <w:proofErr w:type="spellEnd"/>
        <w:r>
          <w:rPr>
            <w:b/>
          </w:rPr>
          <w:t>[]</w:t>
        </w:r>
        <w:r>
          <w:t xml:space="preserve"> makes the function return the value of </w:t>
        </w:r>
        <w:r>
          <w:rPr>
            <w:b/>
          </w:rPr>
          <w:t>out</w:t>
        </w:r>
        <w:r>
          <w:t>.</w:t>
        </w:r>
      </w:ins>
    </w:p>
    <w:p w:rsidR="00A842BC" w:rsidRDefault="00A842BC" w:rsidP="00780EA1">
      <w:r w:rsidRPr="00A1492C">
        <w:t>The</w:t>
      </w:r>
      <w:r>
        <w:t xml:space="preserve"> last function wraps together turning the source on and off, discharging the capacitor and timing how long it takes to charge:</w:t>
      </w:r>
    </w:p>
    <w:p w:rsidR="00A842BC" w:rsidRDefault="00A842BC" w:rsidP="00A842BC">
      <w:pPr>
        <w:pStyle w:val="code"/>
      </w:pPr>
      <w:r>
        <w:t>measure[] := Module[{</w:t>
      </w:r>
      <w:proofErr w:type="spellStart"/>
      <w:r>
        <w:t>np</w:t>
      </w:r>
      <w:proofErr w:type="spellEnd"/>
      <w:r>
        <w:t xml:space="preserve"> = 1200, data = {}, </w:t>
      </w:r>
      <w:proofErr w:type="spellStart"/>
      <w:r>
        <w:t>tth</w:t>
      </w:r>
      <w:proofErr w:type="spellEnd"/>
      <w:r>
        <w:t>},</w:t>
      </w:r>
    </w:p>
    <w:p w:rsidR="00A842BC" w:rsidRDefault="00A842BC" w:rsidP="00A842BC">
      <w:pPr>
        <w:pStyle w:val="code"/>
      </w:pPr>
      <w:r>
        <w:tab/>
      </w:r>
      <w:proofErr w:type="spellStart"/>
      <w:r>
        <w:t>DeviceWrite</w:t>
      </w:r>
      <w:proofErr w:type="spellEnd"/>
      <w:r>
        <w:t>["GPIO", {25 -&gt; 1}];</w:t>
      </w:r>
    </w:p>
    <w:p w:rsidR="00A842BC" w:rsidRDefault="00A842BC" w:rsidP="00A842BC">
      <w:pPr>
        <w:pStyle w:val="code"/>
      </w:pPr>
      <w:r>
        <w:tab/>
        <w:t>short[];</w:t>
      </w:r>
    </w:p>
    <w:p w:rsidR="00A842BC" w:rsidRDefault="00A842BC" w:rsidP="00A842BC">
      <w:pPr>
        <w:pStyle w:val="code"/>
      </w:pPr>
      <w:r>
        <w:tab/>
        <w:t xml:space="preserve">data = </w:t>
      </w:r>
      <w:proofErr w:type="spellStart"/>
      <w:r>
        <w:t>AbsoluteTiming</w:t>
      </w:r>
      <w:proofErr w:type="spellEnd"/>
      <w:r>
        <w:t>[Table[</w:t>
      </w:r>
      <w:proofErr w:type="spellStart"/>
      <w:r>
        <w:t>readpin</w:t>
      </w:r>
      <w:proofErr w:type="spellEnd"/>
      <w:r>
        <w:t>[], {</w:t>
      </w:r>
      <w:proofErr w:type="spellStart"/>
      <w:r>
        <w:t>np</w:t>
      </w:r>
      <w:proofErr w:type="spellEnd"/>
      <w:r>
        <w:t>}]];</w:t>
      </w:r>
    </w:p>
    <w:p w:rsidR="00A842BC" w:rsidRDefault="00A842BC" w:rsidP="00A842BC">
      <w:pPr>
        <w:pStyle w:val="code"/>
      </w:pPr>
      <w:r>
        <w:tab/>
      </w:r>
      <w:proofErr w:type="spellStart"/>
      <w:r>
        <w:t>tth</w:t>
      </w:r>
      <w:proofErr w:type="spellEnd"/>
      <w:r>
        <w:t xml:space="preserve"> = </w:t>
      </w:r>
      <w:proofErr w:type="spellStart"/>
      <w:r>
        <w:t>Quiet@If</w:t>
      </w:r>
      <w:proofErr w:type="spellEnd"/>
      <w:r>
        <w:t>[</w:t>
      </w:r>
      <w:proofErr w:type="spellStart"/>
      <w:r>
        <w:t>NumberQ</w:t>
      </w:r>
      <w:proofErr w:type="spellEnd"/>
      <w:r>
        <w:t xml:space="preserve">[#], #, </w:t>
      </w:r>
      <w:proofErr w:type="spellStart"/>
      <w:r>
        <w:t>np</w:t>
      </w:r>
      <w:proofErr w:type="spellEnd"/>
      <w:r>
        <w:t>]/</w:t>
      </w:r>
      <w:proofErr w:type="spellStart"/>
      <w:r>
        <w:t>np</w:t>
      </w:r>
      <w:proofErr w:type="spellEnd"/>
      <w:r>
        <w:t xml:space="preserve"> * </w:t>
      </w:r>
      <w:proofErr w:type="spellStart"/>
      <w:r>
        <w:t>First@data</w:t>
      </w:r>
      <w:proofErr w:type="spellEnd"/>
      <w:r>
        <w:t xml:space="preserve"> &amp;[</w:t>
      </w:r>
    </w:p>
    <w:p w:rsidR="00A842BC" w:rsidRDefault="00A842BC" w:rsidP="00A842BC">
      <w:pPr>
        <w:pStyle w:val="code"/>
      </w:pPr>
      <w:r>
        <w:tab/>
      </w:r>
      <w:r>
        <w:tab/>
        <w:t>Position[</w:t>
      </w:r>
      <w:proofErr w:type="spellStart"/>
      <w:r>
        <w:t>Last@data</w:t>
      </w:r>
      <w:proofErr w:type="spellEnd"/>
      <w:r>
        <w:t>, 1, 1, 1][[1,1]]];</w:t>
      </w:r>
    </w:p>
    <w:p w:rsidR="00A842BC" w:rsidRDefault="00A842BC" w:rsidP="00A842BC">
      <w:pPr>
        <w:pStyle w:val="code"/>
      </w:pPr>
      <w:r>
        <w:tab/>
      </w:r>
      <w:proofErr w:type="spellStart"/>
      <w:r>
        <w:t>DeviceWrite</w:t>
      </w:r>
      <w:proofErr w:type="spellEnd"/>
      <w:r>
        <w:t>["GPIO", {25 -&gt; 0}];</w:t>
      </w:r>
    </w:p>
    <w:p w:rsidR="00A842BC" w:rsidRDefault="00A842BC" w:rsidP="00A842BC">
      <w:pPr>
        <w:pStyle w:val="code"/>
      </w:pPr>
      <w:r>
        <w:tab/>
      </w:r>
      <w:proofErr w:type="spellStart"/>
      <w:r>
        <w:t>tth</w:t>
      </w:r>
      <w:proofErr w:type="spellEnd"/>
    </w:p>
    <w:p w:rsidR="00A842BC" w:rsidRDefault="00A842BC" w:rsidP="00A842BC">
      <w:pPr>
        <w:pStyle w:val="code"/>
      </w:pPr>
      <w:r>
        <w:t>]</w:t>
      </w:r>
    </w:p>
    <w:p w:rsidR="00A842BC" w:rsidRDefault="003F318D" w:rsidP="00A842BC">
      <w:ins w:id="36" w:author="BoB LeSuer" w:date="2014-05-16T10:36:00Z">
        <w:r>
          <w:t xml:space="preserve">The three local variables in </w:t>
        </w:r>
        <w:r>
          <w:rPr>
            <w:b/>
          </w:rPr>
          <w:t>measure[]</w:t>
        </w:r>
        <w:r>
          <w:t xml:space="preserve"> are</w:t>
        </w:r>
      </w:ins>
      <w:ins w:id="37" w:author="BoB LeSuer" w:date="2014-05-16T11:01:00Z">
        <w:r w:rsidR="00E6629A">
          <w:t>:</w:t>
        </w:r>
      </w:ins>
      <w:ins w:id="38" w:author="BoB LeSuer" w:date="2014-05-16T10:36:00Z">
        <w:r>
          <w:t xml:space="preserve"> the number of points (</w:t>
        </w:r>
        <w:proofErr w:type="spellStart"/>
        <w:r>
          <w:t>np</w:t>
        </w:r>
        <w:proofErr w:type="spellEnd"/>
        <w:r>
          <w:t>) or times the GPIO pin will be read</w:t>
        </w:r>
      </w:ins>
      <w:ins w:id="39" w:author="BoB LeSuer" w:date="2014-05-16T11:02:00Z">
        <w:r w:rsidR="00E6629A">
          <w:t>;</w:t>
        </w:r>
      </w:ins>
      <w:ins w:id="40" w:author="BoB LeSuer" w:date="2014-05-16T10:36:00Z">
        <w:r>
          <w:t xml:space="preserve"> data, which is a place to store the pin values</w:t>
        </w:r>
      </w:ins>
      <w:ins w:id="41" w:author="BoB LeSuer" w:date="2014-05-16T11:02:00Z">
        <w:r w:rsidR="00E6629A">
          <w:t>;</w:t>
        </w:r>
      </w:ins>
      <w:ins w:id="42" w:author="BoB LeSuer" w:date="2014-05-16T10:36:00Z">
        <w:r>
          <w:t xml:space="preserve"> and </w:t>
        </w:r>
        <w:proofErr w:type="spellStart"/>
        <w:r>
          <w:t>tth</w:t>
        </w:r>
        <w:proofErr w:type="spellEnd"/>
        <w:r>
          <w:t xml:space="preserve"> or the time needed for the GPIO be to go high.  The </w:t>
        </w:r>
      </w:ins>
      <w:proofErr w:type="spellStart"/>
      <w:ins w:id="43" w:author="BoB LeSuer" w:date="2014-05-16T10:37:00Z">
        <w:r>
          <w:rPr>
            <w:b/>
          </w:rPr>
          <w:t>DeviceWrite</w:t>
        </w:r>
        <w:proofErr w:type="spellEnd"/>
        <w:r>
          <w:rPr>
            <w:b/>
          </w:rPr>
          <w:t>[]</w:t>
        </w:r>
        <w:r>
          <w:t xml:space="preserve"> function turns on the LED source and then the detector is initialized with </w:t>
        </w:r>
      </w:ins>
      <w:ins w:id="44" w:author="BoB LeSuer" w:date="2014-05-16T10:38:00Z">
        <w:r>
          <w:rPr>
            <w:b/>
          </w:rPr>
          <w:t>short[]</w:t>
        </w:r>
        <w:r>
          <w:t xml:space="preserve">.  </w:t>
        </w:r>
      </w:ins>
      <w:ins w:id="45" w:author="BoB LeSuer" w:date="2014-05-16T10:39:00Z">
        <w:r w:rsidR="005B32B2">
          <w:t>Next, t</w:t>
        </w:r>
      </w:ins>
      <w:ins w:id="46" w:author="BoB LeSuer" w:date="2014-05-16T10:38:00Z">
        <w:r>
          <w:t>he data are collected</w:t>
        </w:r>
      </w:ins>
      <w:ins w:id="47" w:author="BoB LeSuer" w:date="2014-05-16T10:39:00Z">
        <w:r>
          <w:t xml:space="preserve"> along with the time needed for that operation</w:t>
        </w:r>
        <w:r w:rsidR="005B32B2">
          <w:t xml:space="preserve">. </w:t>
        </w:r>
      </w:ins>
      <w:ins w:id="48" w:author="BoB LeSuer" w:date="2014-05-16T10:35:00Z">
        <w:r>
          <w:t xml:space="preserve"> </w:t>
        </w:r>
      </w:ins>
      <w:ins w:id="49" w:author="BoB LeSuer" w:date="2014-05-16T10:40:00Z">
        <w:r w:rsidR="005B32B2">
          <w:t>Perhaps the most confusing line of code is next</w:t>
        </w:r>
      </w:ins>
      <w:ins w:id="50" w:author="BoB LeSuer" w:date="2014-05-16T10:41:00Z">
        <w:r w:rsidR="005B32B2">
          <w:t>,</w:t>
        </w:r>
      </w:ins>
      <w:ins w:id="51" w:author="BoB LeSuer" w:date="2014-05-16T10:40:00Z">
        <w:r w:rsidR="005B32B2">
          <w:t xml:space="preserve"> which searches </w:t>
        </w:r>
      </w:ins>
      <w:ins w:id="52" w:author="BoB LeSuer" w:date="2014-05-16T10:44:00Z">
        <w:r w:rsidR="003879A1">
          <w:t xml:space="preserve">the </w:t>
        </w:r>
      </w:ins>
      <w:ins w:id="53" w:author="BoB LeSuer" w:date="2014-05-16T10:42:00Z">
        <w:r w:rsidR="005B32B2">
          <w:t xml:space="preserve">data for the first instance of a one and determines how long it took for the GPIO pin to go high.  </w:t>
        </w:r>
      </w:ins>
      <w:ins w:id="54" w:author="BoB LeSuer" w:date="2014-05-16T10:44:00Z">
        <w:r w:rsidR="003879A1">
          <w:t>Occasionally</w:t>
        </w:r>
      </w:ins>
      <w:ins w:id="55" w:author="BoB LeSuer" w:date="2014-05-16T10:46:00Z">
        <w:r w:rsidR="003879A1">
          <w:t>,</w:t>
        </w:r>
      </w:ins>
      <w:ins w:id="56" w:author="BoB LeSuer" w:date="2014-05-16T10:45:00Z">
        <w:r w:rsidR="003879A1">
          <w:t xml:space="preserve"> no 1 will be found</w:t>
        </w:r>
      </w:ins>
      <w:ins w:id="57" w:author="BoB LeSuer" w:date="2014-05-16T10:46:00Z">
        <w:r w:rsidR="003879A1">
          <w:t>, indicating that insufficient light is reaching the detector,</w:t>
        </w:r>
      </w:ins>
      <w:ins w:id="58" w:author="BoB LeSuer" w:date="2014-05-16T10:45:00Z">
        <w:r w:rsidR="003879A1">
          <w:t xml:space="preserve"> and a warning would be thrown if </w:t>
        </w:r>
      </w:ins>
      <w:ins w:id="59" w:author="BoB LeSuer" w:date="2014-05-16T10:46:00Z">
        <w:r w:rsidR="003879A1">
          <w:rPr>
            <w:b/>
          </w:rPr>
          <w:t>Quiet</w:t>
        </w:r>
        <w:r w:rsidR="003879A1">
          <w:t xml:space="preserve"> wasn't applied to the command.</w:t>
        </w:r>
      </w:ins>
      <w:ins w:id="60" w:author="BoB LeSuer" w:date="2014-05-16T10:44:00Z">
        <w:r w:rsidR="003879A1">
          <w:t xml:space="preserve"> </w:t>
        </w:r>
      </w:ins>
      <w:r w:rsidR="00A842BC">
        <w:t xml:space="preserve">If you are trying this setup on your own, the value of </w:t>
      </w:r>
      <w:proofErr w:type="spellStart"/>
      <w:r w:rsidR="00A842BC">
        <w:t>np</w:t>
      </w:r>
      <w:proofErr w:type="spellEnd"/>
      <w:r w:rsidR="00A842BC">
        <w:t xml:space="preserve"> will probably need to be adjusted based on how well you block out stray light </w:t>
      </w:r>
      <w:del w:id="61" w:author="BoB LeSuer" w:date="2014-05-16T10:49:00Z">
        <w:r w:rsidR="00A842BC" w:rsidDel="003879A1">
          <w:delText>(put a box over your spectrophotometer)</w:delText>
        </w:r>
      </w:del>
      <w:r w:rsidR="00A842BC">
        <w:t xml:space="preserve"> and the size of your capacitor.  </w:t>
      </w:r>
    </w:p>
    <w:p w:rsidR="000E0926" w:rsidRDefault="000E0926" w:rsidP="00A842BC">
      <w:proofErr w:type="spellStart"/>
      <w:r>
        <w:t>Mathematica</w:t>
      </w:r>
      <w:proofErr w:type="spellEnd"/>
      <w:r>
        <w:t xml:space="preserve"> has a bunch of tools to create lists of data, average multiple </w:t>
      </w:r>
      <w:proofErr w:type="spellStart"/>
      <w:r>
        <w:t>datapoints</w:t>
      </w:r>
      <w:proofErr w:type="spellEnd"/>
      <w:r>
        <w:t>, plot the data and perform a least squares fit.  I don't have enough space in this article to go through the details; however the on-line documentation</w:t>
      </w:r>
      <w:r w:rsidR="009421BF">
        <w:t xml:space="preserve"> (</w:t>
      </w:r>
      <w:r w:rsidR="009421BF" w:rsidRPr="009421BF">
        <w:t>reference.wolfram.com/language</w:t>
      </w:r>
      <w:r w:rsidR="009421BF">
        <w:t>)</w:t>
      </w:r>
      <w:r>
        <w:t xml:space="preserve"> has plenty of examples to work through and use.  </w:t>
      </w:r>
    </w:p>
    <w:p w:rsidR="00780EA1" w:rsidRPr="00ED3196" w:rsidRDefault="00107F9B">
      <w:pPr>
        <w:rPr>
          <w:b/>
        </w:rPr>
      </w:pPr>
      <w:r w:rsidRPr="00ED3196">
        <w:rPr>
          <w:b/>
        </w:rPr>
        <w:t>The analysis</w:t>
      </w:r>
    </w:p>
    <w:p w:rsidR="00107F9B" w:rsidRDefault="00107F9B">
      <w:r>
        <w:t xml:space="preserve">By measuring each sample </w:t>
      </w:r>
      <w:r w:rsidR="00ED3196">
        <w:t xml:space="preserve">five </w:t>
      </w:r>
      <w:r>
        <w:t xml:space="preserve">times and plotting the average output versus the inverse of the dilution factor, </w:t>
      </w:r>
      <w:r w:rsidR="009421BF">
        <w:t>I</w:t>
      </w:r>
      <w:r>
        <w:t xml:space="preserve"> obtain</w:t>
      </w:r>
      <w:r w:rsidR="009421BF">
        <w:t>ed</w:t>
      </w:r>
      <w:r>
        <w:t xml:space="preserve"> </w:t>
      </w:r>
      <w:r w:rsidR="009421BF">
        <w:t>the results shown below</w:t>
      </w:r>
      <w:r>
        <w:t xml:space="preserve">.  The linear relationship means </w:t>
      </w:r>
      <w:r w:rsidR="009421BF">
        <w:t>I</w:t>
      </w:r>
      <w:r>
        <w:t xml:space="preserve"> can be fairly confident in the results of </w:t>
      </w:r>
      <w:r w:rsidR="009421BF">
        <w:t>the</w:t>
      </w:r>
      <w:r>
        <w:t xml:space="preserve"> unknown measurement.  The equation for a line is y = m x + b; so by rearranging </w:t>
      </w:r>
      <w:r w:rsidR="009421BF">
        <w:t>I</w:t>
      </w:r>
      <w:r>
        <w:t xml:space="preserve"> can obtain an equation for finding the "dilution factor equivalent" for the soft drink.</w:t>
      </w:r>
    </w:p>
    <w:p w:rsidR="00ED3196" w:rsidRDefault="00ED3196">
      <w:r>
        <w:t>[Plot of data with linear fit]</w:t>
      </w:r>
    </w:p>
    <w:p w:rsidR="00107F9B" w:rsidRDefault="00107F9B">
      <w:r>
        <w:t xml:space="preserve">These results indicate that the amount of Red 40 in </w:t>
      </w:r>
      <w:r w:rsidR="00E243C5">
        <w:t>Watermelon Punch</w:t>
      </w:r>
      <w:r>
        <w:t xml:space="preserve"> is equivalent to taking one drop of the </w:t>
      </w:r>
      <w:r w:rsidR="00E243C5">
        <w:t>McCormick</w:t>
      </w:r>
      <w:r>
        <w:t xml:space="preserve"> dye solution and diluting it by a factor of 3000.  </w:t>
      </w:r>
      <w:r w:rsidR="009421BF">
        <w:t xml:space="preserve">In order to get a more usable value, </w:t>
      </w:r>
      <w:r>
        <w:t>I analyze</w:t>
      </w:r>
      <w:r w:rsidR="009421BF">
        <w:t>d</w:t>
      </w:r>
      <w:r>
        <w:t xml:space="preserve"> the commercial dye in my lab and found it to contain approximately 11 g of dye per liter of solution.  A little bit of math and we find that this </w:t>
      </w:r>
      <w:r w:rsidR="009421BF">
        <w:t>is</w:t>
      </w:r>
      <w:r>
        <w:t xml:space="preserve"> about 3.7 </w:t>
      </w:r>
      <w:proofErr w:type="spellStart"/>
      <w:r>
        <w:t>miligrams</w:t>
      </w:r>
      <w:proofErr w:type="spellEnd"/>
      <w:r>
        <w:t xml:space="preserve"> of dye per liter of soft drink.  Using a commercial spectrometer, I obtained 4.6 mg/L, so the home-made spectropho</w:t>
      </w:r>
      <w:r w:rsidR="00ED3196">
        <w:t>tometer agrees reasonably well.</w:t>
      </w:r>
    </w:p>
    <w:p w:rsidR="004B41CC" w:rsidRDefault="00AA281E">
      <w:r>
        <w:t>Presently, the recommended acceptable daily allowance</w:t>
      </w:r>
      <w:r w:rsidR="00ED3196">
        <w:t xml:space="preserve"> (in the US) </w:t>
      </w:r>
      <w:r>
        <w:t xml:space="preserve">of Red 40 is 7 mg/kg body weight per day.  </w:t>
      </w:r>
      <w:r w:rsidR="00575A80">
        <w:t xml:space="preserve">It looks like I'd have to drink a large amount of this beverage before reaching my daily limit of Red 40.  </w:t>
      </w:r>
    </w:p>
    <w:p w:rsidR="00AA281E" w:rsidRPr="00ED3196" w:rsidRDefault="00AA281E">
      <w:pPr>
        <w:rPr>
          <w:b/>
        </w:rPr>
      </w:pPr>
      <w:r w:rsidRPr="00ED3196">
        <w:rPr>
          <w:b/>
        </w:rPr>
        <w:t>Where to go from here?</w:t>
      </w:r>
    </w:p>
    <w:p w:rsidR="00AA281E" w:rsidRDefault="00AA281E">
      <w:r>
        <w:t>I only measured one of many different fruit drinks - which leaves many other samples to probe.  Similar tests can be used for other food colorings which would require the use of different LEDs.  There</w:t>
      </w:r>
      <w:r w:rsidR="009B6B9D">
        <w:t xml:space="preserve"> are</w:t>
      </w:r>
      <w:r>
        <w:t xml:space="preserve"> also improvements to be made to the spectrometer itself: an ADC can replace the resistor/capacitor detector,</w:t>
      </w:r>
      <w:r w:rsidR="00575A80">
        <w:t xml:space="preserve"> </w:t>
      </w:r>
      <w:r>
        <w:t xml:space="preserve"> an </w:t>
      </w:r>
      <w:proofErr w:type="spellStart"/>
      <w:r>
        <w:t>autosampler</w:t>
      </w:r>
      <w:proofErr w:type="spellEnd"/>
      <w:r>
        <w:t xml:space="preserve"> can be added; multiple LED</w:t>
      </w:r>
      <w:r w:rsidR="00E243C5">
        <w:t>s</w:t>
      </w:r>
      <w:r>
        <w:t xml:space="preserve"> can be incorporated into the design to allow for multi-dye analysis.  The door to your Raspberry Pi driven home-chemistry lab is wide open and ready for </w:t>
      </w:r>
      <w:r w:rsidR="00575A80">
        <w:t>discovery</w:t>
      </w:r>
      <w:r>
        <w:t>.</w:t>
      </w:r>
    </w:p>
    <w:p w:rsidR="00AA281E" w:rsidRDefault="00A47EF5">
      <w:pPr>
        <w:rPr>
          <w:b/>
        </w:rPr>
      </w:pPr>
      <w:r w:rsidRPr="00A47EF5">
        <w:rPr>
          <w:b/>
        </w:rPr>
        <w:t>Figures</w:t>
      </w:r>
    </w:p>
    <w:p w:rsidR="00A47EF5" w:rsidRDefault="00A47EF5" w:rsidP="00A47EF5">
      <w:r>
        <w:t>[Circuit diagram]</w:t>
      </w:r>
    </w:p>
    <w:p w:rsidR="00A47EF5" w:rsidRDefault="00F23CA2">
      <w:pPr>
        <w:rPr>
          <w:b/>
        </w:rPr>
      </w:pPr>
      <w:r>
        <w:rPr>
          <w:b/>
          <w:noProof/>
        </w:rPr>
        <w:drawing>
          <wp:inline distT="0" distB="0" distL="0" distR="0">
            <wp:extent cx="3232533" cy="2655418"/>
            <wp:effectExtent l="19050" t="0" r="5967" b="0"/>
            <wp:docPr id="5" name="Picture 1" descr="C:\Users\bob\Google Drive\temporary\simplespec\spe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Google Drive\temporary\simplespec\spec (3).png"/>
                    <pic:cNvPicPr>
                      <a:picLocks noChangeAspect="1" noChangeArrowheads="1"/>
                    </pic:cNvPicPr>
                  </pic:nvPicPr>
                  <pic:blipFill>
                    <a:blip r:embed="rId5" cstate="print"/>
                    <a:srcRect/>
                    <a:stretch>
                      <a:fillRect/>
                    </a:stretch>
                  </pic:blipFill>
                  <pic:spPr bwMode="auto">
                    <a:xfrm>
                      <a:off x="0" y="0"/>
                      <a:ext cx="3232948" cy="2655759"/>
                    </a:xfrm>
                    <a:prstGeom prst="rect">
                      <a:avLst/>
                    </a:prstGeom>
                    <a:noFill/>
                    <a:ln w="9525">
                      <a:noFill/>
                      <a:miter lim="800000"/>
                      <a:headEnd/>
                      <a:tailEnd/>
                    </a:ln>
                  </pic:spPr>
                </pic:pic>
              </a:graphicData>
            </a:graphic>
          </wp:inline>
        </w:drawing>
      </w:r>
    </w:p>
    <w:p w:rsidR="00D70F08" w:rsidRDefault="00D70F08" w:rsidP="00D70F08">
      <w:r>
        <w:t>[Photo of setup]</w:t>
      </w:r>
      <w:ins w:id="62" w:author="BoB LeSuer" w:date="2014-05-16T10:53:00Z">
        <w:r w:rsidR="00AF40EB">
          <w:t xml:space="preserve"> High res image attached to email.</w:t>
        </w:r>
      </w:ins>
    </w:p>
    <w:p w:rsidR="00A47EF5" w:rsidRDefault="00E77526" w:rsidP="00A47EF5">
      <w:r>
        <w:rPr>
          <w:noProof/>
        </w:rPr>
        <w:drawing>
          <wp:inline distT="0" distB="0" distL="0" distR="0">
            <wp:extent cx="3367888" cy="2048799"/>
            <wp:effectExtent l="19050" t="0" r="3962" b="0"/>
            <wp:docPr id="2" name="Picture 1" descr="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jpg"/>
                    <pic:cNvPicPr/>
                  </pic:nvPicPr>
                  <pic:blipFill>
                    <a:blip r:embed="rId6" cstate="print"/>
                    <a:stretch>
                      <a:fillRect/>
                    </a:stretch>
                  </pic:blipFill>
                  <pic:spPr>
                    <a:xfrm>
                      <a:off x="0" y="0"/>
                      <a:ext cx="3369735" cy="2049923"/>
                    </a:xfrm>
                    <a:prstGeom prst="rect">
                      <a:avLst/>
                    </a:prstGeom>
                  </pic:spPr>
                </pic:pic>
              </a:graphicData>
            </a:graphic>
          </wp:inline>
        </w:drawing>
      </w:r>
    </w:p>
    <w:p w:rsidR="00E77526" w:rsidRDefault="00E243C5" w:rsidP="00A47EF5">
      <w:r>
        <w:t>[calibration solutions]</w:t>
      </w:r>
      <w:ins w:id="63" w:author="BoB LeSuer" w:date="2014-05-16T10:53:00Z">
        <w:r w:rsidR="00AF40EB">
          <w:t xml:space="preserve"> High res image attached to email</w:t>
        </w:r>
      </w:ins>
    </w:p>
    <w:p w:rsidR="00E77526" w:rsidRDefault="00E77526" w:rsidP="00A47EF5">
      <w:r>
        <w:rPr>
          <w:noProof/>
        </w:rPr>
        <w:drawing>
          <wp:inline distT="0" distB="0" distL="0" distR="0">
            <wp:extent cx="3445576" cy="1550822"/>
            <wp:effectExtent l="19050" t="0" r="2474" b="0"/>
            <wp:docPr id="3" name="Picture 1" descr="\\CLOUD\Documents\Pi\simplespec\s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Documents\Pi\simplespec\samples.jpg"/>
                    <pic:cNvPicPr>
                      <a:picLocks noChangeAspect="1" noChangeArrowheads="1"/>
                    </pic:cNvPicPr>
                  </pic:nvPicPr>
                  <pic:blipFill>
                    <a:blip r:embed="rId7" cstate="print"/>
                    <a:srcRect/>
                    <a:stretch>
                      <a:fillRect/>
                    </a:stretch>
                  </pic:blipFill>
                  <pic:spPr bwMode="auto">
                    <a:xfrm>
                      <a:off x="0" y="0"/>
                      <a:ext cx="3445315" cy="1550704"/>
                    </a:xfrm>
                    <a:prstGeom prst="rect">
                      <a:avLst/>
                    </a:prstGeom>
                    <a:noFill/>
                    <a:ln w="9525">
                      <a:noFill/>
                      <a:miter lim="800000"/>
                      <a:headEnd/>
                      <a:tailEnd/>
                    </a:ln>
                  </pic:spPr>
                </pic:pic>
              </a:graphicData>
            </a:graphic>
          </wp:inline>
        </w:drawing>
      </w:r>
    </w:p>
    <w:p w:rsidR="00A47EF5" w:rsidRDefault="00A47EF5" w:rsidP="00A47EF5">
      <w:r>
        <w:t>[Plot of data with linear fit]</w:t>
      </w:r>
      <w:ins w:id="64" w:author="BoB LeSuer" w:date="2014-05-16T10:51:00Z">
        <w:r w:rsidR="00AF40EB">
          <w:t xml:space="preserve"> This is a new figure which incorporates the background measurement.</w:t>
        </w:r>
      </w:ins>
    </w:p>
    <w:p w:rsidR="00A47EF5" w:rsidRDefault="00A47EF5">
      <w:pPr>
        <w:rPr>
          <w:b/>
        </w:rPr>
      </w:pPr>
    </w:p>
    <w:p w:rsidR="00A47EF5" w:rsidRDefault="009421BF">
      <w:pPr>
        <w:rPr>
          <w:ins w:id="65" w:author="BoB LeSuer" w:date="2014-05-16T10:51:00Z"/>
          <w:b/>
        </w:rPr>
      </w:pPr>
      <w:del w:id="66" w:author="BoB LeSuer" w:date="2014-05-16T10:51:00Z">
        <w:r w:rsidDel="00AF40EB">
          <w:rPr>
            <w:b/>
            <w:noProof/>
          </w:rPr>
          <w:drawing>
            <wp:inline distT="0" distB="0" distL="0" distR="0">
              <wp:extent cx="3415121" cy="2216506"/>
              <wp:effectExtent l="19050" t="0" r="0" b="0"/>
              <wp:docPr id="7" name="Picture 3" descr="C:\Users\bob\Google Drive\temporary\simplespec\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Google Drive\temporary\simplespec\calib.png"/>
                      <pic:cNvPicPr>
                        <a:picLocks noChangeAspect="1" noChangeArrowheads="1"/>
                      </pic:cNvPicPr>
                    </pic:nvPicPr>
                    <pic:blipFill>
                      <a:blip r:embed="rId8" cstate="print"/>
                      <a:srcRect/>
                      <a:stretch>
                        <a:fillRect/>
                      </a:stretch>
                    </pic:blipFill>
                    <pic:spPr bwMode="auto">
                      <a:xfrm>
                        <a:off x="0" y="0"/>
                        <a:ext cx="3415559" cy="2216790"/>
                      </a:xfrm>
                      <a:prstGeom prst="rect">
                        <a:avLst/>
                      </a:prstGeom>
                      <a:noFill/>
                      <a:ln w="9525">
                        <a:noFill/>
                        <a:miter lim="800000"/>
                        <a:headEnd/>
                        <a:tailEnd/>
                      </a:ln>
                    </pic:spPr>
                  </pic:pic>
                </a:graphicData>
              </a:graphic>
            </wp:inline>
          </w:drawing>
        </w:r>
      </w:del>
    </w:p>
    <w:p w:rsidR="00AF40EB" w:rsidRPr="00A47EF5" w:rsidRDefault="00AF40EB">
      <w:pPr>
        <w:rPr>
          <w:b/>
        </w:rPr>
      </w:pPr>
      <w:ins w:id="67" w:author="BoB LeSuer" w:date="2014-05-16T10:52:00Z">
        <w:r>
          <w:rPr>
            <w:b/>
            <w:noProof/>
          </w:rPr>
          <w:drawing>
            <wp:inline distT="0" distB="0" distL="0" distR="0">
              <wp:extent cx="5943600" cy="3863340"/>
              <wp:effectExtent l="19050" t="0" r="0" b="0"/>
              <wp:docPr id="1" name="Picture 0" descr="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urve.png"/>
                      <pic:cNvPicPr/>
                    </pic:nvPicPr>
                    <pic:blipFill>
                      <a:blip r:embed="rId9" cstate="print"/>
                      <a:stretch>
                        <a:fillRect/>
                      </a:stretch>
                    </pic:blipFill>
                    <pic:spPr>
                      <a:xfrm>
                        <a:off x="0" y="0"/>
                        <a:ext cx="5943600" cy="3863340"/>
                      </a:xfrm>
                      <a:prstGeom prst="rect">
                        <a:avLst/>
                      </a:prstGeom>
                    </pic:spPr>
                  </pic:pic>
                </a:graphicData>
              </a:graphic>
            </wp:inline>
          </w:drawing>
        </w:r>
      </w:ins>
    </w:p>
    <w:sectPr w:rsidR="00AF40EB" w:rsidRPr="00A47EF5" w:rsidSect="00BB39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12A16"/>
    <w:multiLevelType w:val="hybridMultilevel"/>
    <w:tmpl w:val="AFC6E840"/>
    <w:lvl w:ilvl="0" w:tplc="94700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B45E5"/>
    <w:multiLevelType w:val="hybridMultilevel"/>
    <w:tmpl w:val="6EC0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52CA1"/>
    <w:multiLevelType w:val="hybridMultilevel"/>
    <w:tmpl w:val="8A94DE9A"/>
    <w:lvl w:ilvl="0" w:tplc="94700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20"/>
  <w:characterSpacingControl w:val="doNotCompress"/>
  <w:savePreviewPicture/>
  <w:compat/>
  <w:rsids>
    <w:rsidRoot w:val="003E6F6F"/>
    <w:rsid w:val="00005F53"/>
    <w:rsid w:val="00006DA7"/>
    <w:rsid w:val="00014078"/>
    <w:rsid w:val="00014DFC"/>
    <w:rsid w:val="00021D2F"/>
    <w:rsid w:val="00034EF5"/>
    <w:rsid w:val="000361A6"/>
    <w:rsid w:val="00044EB3"/>
    <w:rsid w:val="00054AB3"/>
    <w:rsid w:val="00061017"/>
    <w:rsid w:val="0006119A"/>
    <w:rsid w:val="00065C99"/>
    <w:rsid w:val="00066AAF"/>
    <w:rsid w:val="0009372E"/>
    <w:rsid w:val="00094ABE"/>
    <w:rsid w:val="000A1DA9"/>
    <w:rsid w:val="000A6543"/>
    <w:rsid w:val="000B5C27"/>
    <w:rsid w:val="000D004B"/>
    <w:rsid w:val="000D7050"/>
    <w:rsid w:val="000E0926"/>
    <w:rsid w:val="000F2D82"/>
    <w:rsid w:val="00107F9B"/>
    <w:rsid w:val="00111002"/>
    <w:rsid w:val="00114DAB"/>
    <w:rsid w:val="00117030"/>
    <w:rsid w:val="00117B24"/>
    <w:rsid w:val="00121BE0"/>
    <w:rsid w:val="001262CB"/>
    <w:rsid w:val="0014334A"/>
    <w:rsid w:val="00144F46"/>
    <w:rsid w:val="00165FF8"/>
    <w:rsid w:val="001816B5"/>
    <w:rsid w:val="00186567"/>
    <w:rsid w:val="001A54F4"/>
    <w:rsid w:val="001B1DA3"/>
    <w:rsid w:val="001B716D"/>
    <w:rsid w:val="001C300C"/>
    <w:rsid w:val="001C46E1"/>
    <w:rsid w:val="001E0640"/>
    <w:rsid w:val="001E24B7"/>
    <w:rsid w:val="001E3FE6"/>
    <w:rsid w:val="001F467B"/>
    <w:rsid w:val="001F5FE2"/>
    <w:rsid w:val="00203C56"/>
    <w:rsid w:val="0020483F"/>
    <w:rsid w:val="0020555C"/>
    <w:rsid w:val="00226022"/>
    <w:rsid w:val="00231AD5"/>
    <w:rsid w:val="00244E05"/>
    <w:rsid w:val="00245748"/>
    <w:rsid w:val="002512D4"/>
    <w:rsid w:val="0025232D"/>
    <w:rsid w:val="00256426"/>
    <w:rsid w:val="00256FF8"/>
    <w:rsid w:val="0026211F"/>
    <w:rsid w:val="00262764"/>
    <w:rsid w:val="002712D1"/>
    <w:rsid w:val="00272142"/>
    <w:rsid w:val="002808CC"/>
    <w:rsid w:val="00281687"/>
    <w:rsid w:val="002909A7"/>
    <w:rsid w:val="0029195E"/>
    <w:rsid w:val="002A3AA2"/>
    <w:rsid w:val="002A3FDC"/>
    <w:rsid w:val="002A5A07"/>
    <w:rsid w:val="002A701A"/>
    <w:rsid w:val="002A7578"/>
    <w:rsid w:val="002B4198"/>
    <w:rsid w:val="002B5ECA"/>
    <w:rsid w:val="002B6465"/>
    <w:rsid w:val="002C098F"/>
    <w:rsid w:val="002C2661"/>
    <w:rsid w:val="002C6DBD"/>
    <w:rsid w:val="002D36E7"/>
    <w:rsid w:val="002D4941"/>
    <w:rsid w:val="002D5700"/>
    <w:rsid w:val="002D61A3"/>
    <w:rsid w:val="002E34B7"/>
    <w:rsid w:val="002F09F4"/>
    <w:rsid w:val="00304EB9"/>
    <w:rsid w:val="003054A9"/>
    <w:rsid w:val="00307CF4"/>
    <w:rsid w:val="00312A73"/>
    <w:rsid w:val="00315CE9"/>
    <w:rsid w:val="003627B1"/>
    <w:rsid w:val="003648F4"/>
    <w:rsid w:val="00364AC4"/>
    <w:rsid w:val="003827EF"/>
    <w:rsid w:val="00384010"/>
    <w:rsid w:val="00384B73"/>
    <w:rsid w:val="003879A1"/>
    <w:rsid w:val="00390151"/>
    <w:rsid w:val="00391742"/>
    <w:rsid w:val="00395444"/>
    <w:rsid w:val="003A05A5"/>
    <w:rsid w:val="003A06EC"/>
    <w:rsid w:val="003A3A70"/>
    <w:rsid w:val="003A40E1"/>
    <w:rsid w:val="003A7366"/>
    <w:rsid w:val="003B4715"/>
    <w:rsid w:val="003B4ED7"/>
    <w:rsid w:val="003B743E"/>
    <w:rsid w:val="003C03DA"/>
    <w:rsid w:val="003D635B"/>
    <w:rsid w:val="003E6F6F"/>
    <w:rsid w:val="003F0F9D"/>
    <w:rsid w:val="003F318D"/>
    <w:rsid w:val="003F5BDC"/>
    <w:rsid w:val="00401A57"/>
    <w:rsid w:val="00411378"/>
    <w:rsid w:val="004349FB"/>
    <w:rsid w:val="00436C9C"/>
    <w:rsid w:val="00441BFA"/>
    <w:rsid w:val="004433C4"/>
    <w:rsid w:val="00452F44"/>
    <w:rsid w:val="0046481C"/>
    <w:rsid w:val="00481194"/>
    <w:rsid w:val="00490C72"/>
    <w:rsid w:val="004922F1"/>
    <w:rsid w:val="004A21D5"/>
    <w:rsid w:val="004A6EF6"/>
    <w:rsid w:val="004B41CC"/>
    <w:rsid w:val="004C2251"/>
    <w:rsid w:val="004C3CBA"/>
    <w:rsid w:val="004C3D66"/>
    <w:rsid w:val="004C5680"/>
    <w:rsid w:val="004C6C69"/>
    <w:rsid w:val="004D03BF"/>
    <w:rsid w:val="004D0AF8"/>
    <w:rsid w:val="004D46A4"/>
    <w:rsid w:val="004D63E4"/>
    <w:rsid w:val="004E161B"/>
    <w:rsid w:val="004F35BF"/>
    <w:rsid w:val="00500B75"/>
    <w:rsid w:val="00502848"/>
    <w:rsid w:val="00505812"/>
    <w:rsid w:val="00511C1F"/>
    <w:rsid w:val="005202B2"/>
    <w:rsid w:val="0052487A"/>
    <w:rsid w:val="0052585D"/>
    <w:rsid w:val="00530A09"/>
    <w:rsid w:val="00536292"/>
    <w:rsid w:val="0054265A"/>
    <w:rsid w:val="00551D13"/>
    <w:rsid w:val="00557D0B"/>
    <w:rsid w:val="00570675"/>
    <w:rsid w:val="0057087E"/>
    <w:rsid w:val="0057356D"/>
    <w:rsid w:val="00575A80"/>
    <w:rsid w:val="00575AD5"/>
    <w:rsid w:val="00577E59"/>
    <w:rsid w:val="00590355"/>
    <w:rsid w:val="0059076C"/>
    <w:rsid w:val="00590B89"/>
    <w:rsid w:val="005A5332"/>
    <w:rsid w:val="005B0EE3"/>
    <w:rsid w:val="005B1C0A"/>
    <w:rsid w:val="005B32B2"/>
    <w:rsid w:val="005B3814"/>
    <w:rsid w:val="005C3C67"/>
    <w:rsid w:val="005C3F17"/>
    <w:rsid w:val="005C44B2"/>
    <w:rsid w:val="005D0865"/>
    <w:rsid w:val="005D7509"/>
    <w:rsid w:val="005D7590"/>
    <w:rsid w:val="005E25F3"/>
    <w:rsid w:val="005E65D4"/>
    <w:rsid w:val="005F0351"/>
    <w:rsid w:val="00600ECA"/>
    <w:rsid w:val="00603C13"/>
    <w:rsid w:val="00613885"/>
    <w:rsid w:val="006175E8"/>
    <w:rsid w:val="00617914"/>
    <w:rsid w:val="00625AE7"/>
    <w:rsid w:val="006471A1"/>
    <w:rsid w:val="00647AF1"/>
    <w:rsid w:val="0065126C"/>
    <w:rsid w:val="006517CE"/>
    <w:rsid w:val="00654790"/>
    <w:rsid w:val="00654D75"/>
    <w:rsid w:val="00661BB6"/>
    <w:rsid w:val="006627FB"/>
    <w:rsid w:val="006665B1"/>
    <w:rsid w:val="006854BE"/>
    <w:rsid w:val="006B4943"/>
    <w:rsid w:val="006C0BF3"/>
    <w:rsid w:val="006C3755"/>
    <w:rsid w:val="006D1AA6"/>
    <w:rsid w:val="006D4B89"/>
    <w:rsid w:val="006E1A8C"/>
    <w:rsid w:val="006F2682"/>
    <w:rsid w:val="007075C6"/>
    <w:rsid w:val="00723602"/>
    <w:rsid w:val="007258B9"/>
    <w:rsid w:val="0073248D"/>
    <w:rsid w:val="0073562F"/>
    <w:rsid w:val="00735C16"/>
    <w:rsid w:val="007361A3"/>
    <w:rsid w:val="0074145C"/>
    <w:rsid w:val="00745BCF"/>
    <w:rsid w:val="00745E58"/>
    <w:rsid w:val="00754822"/>
    <w:rsid w:val="00780802"/>
    <w:rsid w:val="00780EA1"/>
    <w:rsid w:val="00786677"/>
    <w:rsid w:val="00793E70"/>
    <w:rsid w:val="00795E4A"/>
    <w:rsid w:val="007A168E"/>
    <w:rsid w:val="007A598B"/>
    <w:rsid w:val="007B1C32"/>
    <w:rsid w:val="007B30F1"/>
    <w:rsid w:val="007B31F1"/>
    <w:rsid w:val="007B36B0"/>
    <w:rsid w:val="007C3F29"/>
    <w:rsid w:val="007C6E9F"/>
    <w:rsid w:val="007D033F"/>
    <w:rsid w:val="007D2C7C"/>
    <w:rsid w:val="007F0A50"/>
    <w:rsid w:val="007F7DDB"/>
    <w:rsid w:val="00801CB6"/>
    <w:rsid w:val="00807740"/>
    <w:rsid w:val="00811AAF"/>
    <w:rsid w:val="00813920"/>
    <w:rsid w:val="00817F8D"/>
    <w:rsid w:val="00822D12"/>
    <w:rsid w:val="008243A8"/>
    <w:rsid w:val="00825EBD"/>
    <w:rsid w:val="0083438F"/>
    <w:rsid w:val="00841202"/>
    <w:rsid w:val="0084717F"/>
    <w:rsid w:val="00861E21"/>
    <w:rsid w:val="00865C73"/>
    <w:rsid w:val="00865F01"/>
    <w:rsid w:val="0086794B"/>
    <w:rsid w:val="00881E86"/>
    <w:rsid w:val="008A3561"/>
    <w:rsid w:val="008B5BBB"/>
    <w:rsid w:val="008B5E45"/>
    <w:rsid w:val="008B7144"/>
    <w:rsid w:val="008C0972"/>
    <w:rsid w:val="008C2F07"/>
    <w:rsid w:val="008C5888"/>
    <w:rsid w:val="008C7C07"/>
    <w:rsid w:val="008D0B8B"/>
    <w:rsid w:val="008D1EF6"/>
    <w:rsid w:val="008D2289"/>
    <w:rsid w:val="008E378C"/>
    <w:rsid w:val="008E5A46"/>
    <w:rsid w:val="008F11A2"/>
    <w:rsid w:val="008F3CAC"/>
    <w:rsid w:val="008F78CA"/>
    <w:rsid w:val="009009E7"/>
    <w:rsid w:val="00911504"/>
    <w:rsid w:val="00920D1D"/>
    <w:rsid w:val="009238F9"/>
    <w:rsid w:val="00923A23"/>
    <w:rsid w:val="00924B62"/>
    <w:rsid w:val="00924E2C"/>
    <w:rsid w:val="00925777"/>
    <w:rsid w:val="0093222C"/>
    <w:rsid w:val="00935770"/>
    <w:rsid w:val="00937D14"/>
    <w:rsid w:val="0094017C"/>
    <w:rsid w:val="009421BF"/>
    <w:rsid w:val="00945454"/>
    <w:rsid w:val="0094714C"/>
    <w:rsid w:val="00961900"/>
    <w:rsid w:val="009630E0"/>
    <w:rsid w:val="00965590"/>
    <w:rsid w:val="009805CA"/>
    <w:rsid w:val="0098111B"/>
    <w:rsid w:val="00982569"/>
    <w:rsid w:val="009A28B3"/>
    <w:rsid w:val="009A2E19"/>
    <w:rsid w:val="009A4FD9"/>
    <w:rsid w:val="009B2E52"/>
    <w:rsid w:val="009B6401"/>
    <w:rsid w:val="009B6B9D"/>
    <w:rsid w:val="009C17B1"/>
    <w:rsid w:val="009C1940"/>
    <w:rsid w:val="009C738D"/>
    <w:rsid w:val="009D2580"/>
    <w:rsid w:val="009D6592"/>
    <w:rsid w:val="009E494C"/>
    <w:rsid w:val="009E633D"/>
    <w:rsid w:val="009E70EF"/>
    <w:rsid w:val="009F0C43"/>
    <w:rsid w:val="009F31EC"/>
    <w:rsid w:val="009F4EFA"/>
    <w:rsid w:val="009F7AE8"/>
    <w:rsid w:val="00A06608"/>
    <w:rsid w:val="00A1492C"/>
    <w:rsid w:val="00A244E0"/>
    <w:rsid w:val="00A259D1"/>
    <w:rsid w:val="00A26F4D"/>
    <w:rsid w:val="00A41F97"/>
    <w:rsid w:val="00A47A3B"/>
    <w:rsid w:val="00A47EF5"/>
    <w:rsid w:val="00A56322"/>
    <w:rsid w:val="00A567D0"/>
    <w:rsid w:val="00A62DCF"/>
    <w:rsid w:val="00A63DBF"/>
    <w:rsid w:val="00A73125"/>
    <w:rsid w:val="00A76783"/>
    <w:rsid w:val="00A836B9"/>
    <w:rsid w:val="00A842BC"/>
    <w:rsid w:val="00A8570A"/>
    <w:rsid w:val="00A95F7C"/>
    <w:rsid w:val="00A970D1"/>
    <w:rsid w:val="00AA281E"/>
    <w:rsid w:val="00AB5037"/>
    <w:rsid w:val="00AC340E"/>
    <w:rsid w:val="00AC5EE1"/>
    <w:rsid w:val="00AD3567"/>
    <w:rsid w:val="00AD59D6"/>
    <w:rsid w:val="00AE19A4"/>
    <w:rsid w:val="00AE6212"/>
    <w:rsid w:val="00AE7535"/>
    <w:rsid w:val="00AF2161"/>
    <w:rsid w:val="00AF2BED"/>
    <w:rsid w:val="00AF40EB"/>
    <w:rsid w:val="00AF50AA"/>
    <w:rsid w:val="00B045CC"/>
    <w:rsid w:val="00B0602C"/>
    <w:rsid w:val="00B109D4"/>
    <w:rsid w:val="00B14FC5"/>
    <w:rsid w:val="00B1660F"/>
    <w:rsid w:val="00B16DE1"/>
    <w:rsid w:val="00B302B1"/>
    <w:rsid w:val="00B34038"/>
    <w:rsid w:val="00B41677"/>
    <w:rsid w:val="00B41ECC"/>
    <w:rsid w:val="00B42CE5"/>
    <w:rsid w:val="00B655B7"/>
    <w:rsid w:val="00B67B8D"/>
    <w:rsid w:val="00B739B6"/>
    <w:rsid w:val="00B77554"/>
    <w:rsid w:val="00B804A6"/>
    <w:rsid w:val="00B806D7"/>
    <w:rsid w:val="00B85597"/>
    <w:rsid w:val="00B86570"/>
    <w:rsid w:val="00B922D4"/>
    <w:rsid w:val="00B95FB4"/>
    <w:rsid w:val="00B97F8A"/>
    <w:rsid w:val="00BA1D32"/>
    <w:rsid w:val="00BA5D6B"/>
    <w:rsid w:val="00BA6D78"/>
    <w:rsid w:val="00BB39A5"/>
    <w:rsid w:val="00BB5A06"/>
    <w:rsid w:val="00BC0290"/>
    <w:rsid w:val="00BD6DD4"/>
    <w:rsid w:val="00C040FA"/>
    <w:rsid w:val="00C04395"/>
    <w:rsid w:val="00C24870"/>
    <w:rsid w:val="00C27CCE"/>
    <w:rsid w:val="00C40F29"/>
    <w:rsid w:val="00C430AD"/>
    <w:rsid w:val="00C43CDF"/>
    <w:rsid w:val="00C47A55"/>
    <w:rsid w:val="00C53887"/>
    <w:rsid w:val="00C55B3D"/>
    <w:rsid w:val="00C561CB"/>
    <w:rsid w:val="00C72302"/>
    <w:rsid w:val="00C73263"/>
    <w:rsid w:val="00C90B52"/>
    <w:rsid w:val="00C94E4A"/>
    <w:rsid w:val="00C95C3F"/>
    <w:rsid w:val="00CA048C"/>
    <w:rsid w:val="00CA2C53"/>
    <w:rsid w:val="00CA5B9C"/>
    <w:rsid w:val="00CB1C07"/>
    <w:rsid w:val="00CB49CF"/>
    <w:rsid w:val="00CC0321"/>
    <w:rsid w:val="00CC6CE6"/>
    <w:rsid w:val="00CC757F"/>
    <w:rsid w:val="00CD4152"/>
    <w:rsid w:val="00CE7679"/>
    <w:rsid w:val="00CE7D27"/>
    <w:rsid w:val="00CF50E0"/>
    <w:rsid w:val="00D07DA4"/>
    <w:rsid w:val="00D11564"/>
    <w:rsid w:val="00D16F20"/>
    <w:rsid w:val="00D20943"/>
    <w:rsid w:val="00D309EC"/>
    <w:rsid w:val="00D327E7"/>
    <w:rsid w:val="00D346E1"/>
    <w:rsid w:val="00D3674B"/>
    <w:rsid w:val="00D436DA"/>
    <w:rsid w:val="00D46F93"/>
    <w:rsid w:val="00D54EB3"/>
    <w:rsid w:val="00D576AE"/>
    <w:rsid w:val="00D63520"/>
    <w:rsid w:val="00D6595D"/>
    <w:rsid w:val="00D70F08"/>
    <w:rsid w:val="00D72A80"/>
    <w:rsid w:val="00D770FF"/>
    <w:rsid w:val="00D810EA"/>
    <w:rsid w:val="00D8560D"/>
    <w:rsid w:val="00DA09B3"/>
    <w:rsid w:val="00DA3EB7"/>
    <w:rsid w:val="00DB1D22"/>
    <w:rsid w:val="00DB32A6"/>
    <w:rsid w:val="00DC31CA"/>
    <w:rsid w:val="00DC5314"/>
    <w:rsid w:val="00DD05AA"/>
    <w:rsid w:val="00DD5228"/>
    <w:rsid w:val="00DD5F03"/>
    <w:rsid w:val="00DD6873"/>
    <w:rsid w:val="00DE79BC"/>
    <w:rsid w:val="00E0479E"/>
    <w:rsid w:val="00E243C5"/>
    <w:rsid w:val="00E24894"/>
    <w:rsid w:val="00E25CE3"/>
    <w:rsid w:val="00E34A6C"/>
    <w:rsid w:val="00E427A2"/>
    <w:rsid w:val="00E52B21"/>
    <w:rsid w:val="00E52E3E"/>
    <w:rsid w:val="00E60164"/>
    <w:rsid w:val="00E6629A"/>
    <w:rsid w:val="00E67A6D"/>
    <w:rsid w:val="00E70812"/>
    <w:rsid w:val="00E77526"/>
    <w:rsid w:val="00E77AB1"/>
    <w:rsid w:val="00E80BD7"/>
    <w:rsid w:val="00E8386E"/>
    <w:rsid w:val="00EA4469"/>
    <w:rsid w:val="00EA67AA"/>
    <w:rsid w:val="00EA7B5D"/>
    <w:rsid w:val="00EB271C"/>
    <w:rsid w:val="00EC029A"/>
    <w:rsid w:val="00EC3A0A"/>
    <w:rsid w:val="00EC7649"/>
    <w:rsid w:val="00ED2C71"/>
    <w:rsid w:val="00ED3196"/>
    <w:rsid w:val="00EE43A8"/>
    <w:rsid w:val="00EF13E3"/>
    <w:rsid w:val="00F128FA"/>
    <w:rsid w:val="00F129C4"/>
    <w:rsid w:val="00F2028B"/>
    <w:rsid w:val="00F2230D"/>
    <w:rsid w:val="00F22885"/>
    <w:rsid w:val="00F23CA2"/>
    <w:rsid w:val="00F26FC9"/>
    <w:rsid w:val="00F4022F"/>
    <w:rsid w:val="00F43A52"/>
    <w:rsid w:val="00F462CE"/>
    <w:rsid w:val="00F50183"/>
    <w:rsid w:val="00F515F3"/>
    <w:rsid w:val="00F55F5A"/>
    <w:rsid w:val="00F6403E"/>
    <w:rsid w:val="00F66765"/>
    <w:rsid w:val="00F702B7"/>
    <w:rsid w:val="00F71585"/>
    <w:rsid w:val="00F80948"/>
    <w:rsid w:val="00F93127"/>
    <w:rsid w:val="00F93623"/>
    <w:rsid w:val="00F963AE"/>
    <w:rsid w:val="00FA4DE1"/>
    <w:rsid w:val="00FA7491"/>
    <w:rsid w:val="00FB1F5F"/>
    <w:rsid w:val="00FB265D"/>
    <w:rsid w:val="00FB375B"/>
    <w:rsid w:val="00FD026E"/>
    <w:rsid w:val="00FD0989"/>
    <w:rsid w:val="00FD18C1"/>
    <w:rsid w:val="00FE4D2C"/>
    <w:rsid w:val="00FF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AA2"/>
    <w:pPr>
      <w:ind w:left="720"/>
      <w:contextualSpacing/>
    </w:pPr>
  </w:style>
  <w:style w:type="paragraph" w:customStyle="1" w:styleId="code">
    <w:name w:val="code"/>
    <w:basedOn w:val="Normal"/>
    <w:link w:val="codeChar"/>
    <w:qFormat/>
    <w:rsid w:val="00A842BC"/>
    <w:pPr>
      <w:shd w:val="clear" w:color="auto" w:fill="DDD9C3" w:themeFill="background2" w:themeFillShade="E6"/>
      <w:spacing w:line="240" w:lineRule="auto"/>
      <w:ind w:left="720"/>
      <w:contextualSpacing/>
    </w:pPr>
  </w:style>
  <w:style w:type="paragraph" w:styleId="BalloonText">
    <w:name w:val="Balloon Text"/>
    <w:basedOn w:val="Normal"/>
    <w:link w:val="BalloonTextChar"/>
    <w:uiPriority w:val="99"/>
    <w:semiHidden/>
    <w:unhideWhenUsed/>
    <w:rsid w:val="00A47EF5"/>
    <w:pPr>
      <w:spacing w:after="0" w:line="240" w:lineRule="auto"/>
    </w:pPr>
    <w:rPr>
      <w:rFonts w:ascii="Tahoma" w:hAnsi="Tahoma" w:cs="Tahoma"/>
      <w:sz w:val="16"/>
      <w:szCs w:val="16"/>
    </w:rPr>
  </w:style>
  <w:style w:type="character" w:customStyle="1" w:styleId="codeChar">
    <w:name w:val="code Char"/>
    <w:basedOn w:val="DefaultParagraphFont"/>
    <w:link w:val="code"/>
    <w:rsid w:val="00A842BC"/>
    <w:rPr>
      <w:shd w:val="clear" w:color="auto" w:fill="DDD9C3" w:themeFill="background2" w:themeFillShade="E6"/>
    </w:rPr>
  </w:style>
  <w:style w:type="character" w:customStyle="1" w:styleId="BalloonTextChar">
    <w:name w:val="Balloon Text Char"/>
    <w:basedOn w:val="DefaultParagraphFont"/>
    <w:link w:val="BalloonText"/>
    <w:uiPriority w:val="99"/>
    <w:semiHidden/>
    <w:rsid w:val="00A47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LeSuer</dc:creator>
  <cp:lastModifiedBy>BoB LeSuer</cp:lastModifiedBy>
  <cp:revision>2</cp:revision>
  <dcterms:created xsi:type="dcterms:W3CDTF">2014-05-16T16:03:00Z</dcterms:created>
  <dcterms:modified xsi:type="dcterms:W3CDTF">2014-05-16T16:03:00Z</dcterms:modified>
</cp:coreProperties>
</file>